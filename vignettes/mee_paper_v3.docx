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624" w:rsidRDefault="00A33624" w:rsidP="00741031">
      <w:pPr>
        <w:pStyle w:val="NoSpacing"/>
      </w:pPr>
      <w:r>
        <w:t xml:space="preserve">Submit to: </w:t>
      </w:r>
      <w:r w:rsidRPr="00741031">
        <w:rPr>
          <w:rStyle w:val="Emphasis"/>
        </w:rPr>
        <w:t>Methods in Ecology and Evolution</w:t>
      </w:r>
    </w:p>
    <w:p w:rsidR="00A33624" w:rsidRPr="00741031" w:rsidRDefault="00741031" w:rsidP="006E61FB">
      <w:pPr>
        <w:pStyle w:val="Heading1"/>
      </w:pPr>
      <w:r w:rsidRPr="00741031">
        <w:t>APPLICATION</w:t>
      </w:r>
    </w:p>
    <w:p w:rsidR="006E61FB" w:rsidRDefault="006E61FB" w:rsidP="006E61FB">
      <w:pPr>
        <w:pStyle w:val="Heading1"/>
      </w:pPr>
      <w:proofErr w:type="spellStart"/>
      <w:proofErr w:type="gramStart"/>
      <w:r>
        <w:t>simr</w:t>
      </w:r>
      <w:proofErr w:type="spellEnd"/>
      <w:r>
        <w:t xml:space="preserve"> :</w:t>
      </w:r>
      <w:proofErr w:type="gramEnd"/>
      <w:r>
        <w:t xml:space="preserve"> an R Package for Power Analysis of Linear Mixed Models by Simulation</w:t>
      </w:r>
    </w:p>
    <w:p w:rsidR="00A33624" w:rsidRDefault="00A33624">
      <w:pPr>
        <w:widowControl/>
        <w:suppressAutoHyphens w:val="0"/>
        <w:autoSpaceDN/>
        <w:spacing w:after="200" w:line="276" w:lineRule="auto"/>
        <w:textAlignment w:val="auto"/>
      </w:pPr>
    </w:p>
    <w:p w:rsidR="00741031" w:rsidRPr="00741031" w:rsidRDefault="00741031">
      <w:pPr>
        <w:widowControl/>
        <w:suppressAutoHyphens w:val="0"/>
        <w:autoSpaceDN/>
        <w:spacing w:after="200" w:line="276" w:lineRule="auto"/>
        <w:textAlignment w:val="auto"/>
        <w:rPr>
          <w:vertAlign w:val="superscript"/>
        </w:rPr>
      </w:pPr>
      <w:r>
        <w:t>Peter Green</w:t>
      </w:r>
      <w:r>
        <w:rPr>
          <w:vertAlign w:val="superscript"/>
        </w:rPr>
        <w:t>1</w:t>
      </w:r>
      <w:r>
        <w:t>*, Catriona J. MacLeod</w:t>
      </w:r>
      <w:r>
        <w:rPr>
          <w:vertAlign w:val="superscript"/>
        </w:rPr>
        <w:t>1</w:t>
      </w:r>
    </w:p>
    <w:p w:rsidR="00741031" w:rsidRDefault="00741031">
      <w:pPr>
        <w:widowControl/>
        <w:suppressAutoHyphens w:val="0"/>
        <w:autoSpaceDN/>
        <w:spacing w:after="200" w:line="276" w:lineRule="auto"/>
        <w:textAlignment w:val="auto"/>
      </w:pPr>
    </w:p>
    <w:p w:rsidR="00741031" w:rsidRPr="00741031" w:rsidRDefault="00741031" w:rsidP="00741031">
      <w:pPr>
        <w:rPr>
          <w:rFonts w:eastAsiaTheme="minorEastAsia"/>
          <w:noProof/>
          <w:lang w:eastAsia="en-NZ"/>
        </w:rPr>
      </w:pPr>
      <w:r>
        <w:rPr>
          <w:vertAlign w:val="superscript"/>
        </w:rPr>
        <w:t>1</w:t>
      </w:r>
      <w:r>
        <w:t xml:space="preserve"> </w:t>
      </w:r>
      <w:proofErr w:type="spellStart"/>
      <w:r>
        <w:t>Landcare</w:t>
      </w:r>
      <w:proofErr w:type="spellEnd"/>
      <w:r>
        <w:t xml:space="preserve"> Research, </w:t>
      </w:r>
      <w:r w:rsidRPr="00741031">
        <w:rPr>
          <w:rFonts w:eastAsiaTheme="minorEastAsia"/>
          <w:noProof/>
          <w:lang w:eastAsia="en-NZ"/>
        </w:rPr>
        <w:t>Private Bag 1930, Dunedin 9054, New Zealand</w:t>
      </w:r>
    </w:p>
    <w:p w:rsidR="00741031" w:rsidRDefault="00741031" w:rsidP="00741031">
      <w:pPr>
        <w:suppressAutoHyphens w:val="0"/>
        <w:autoSpaceDN/>
        <w:spacing w:after="200" w:line="276" w:lineRule="auto"/>
        <w:textAlignment w:val="auto"/>
      </w:pPr>
      <w:r>
        <w:t xml:space="preserve">* </w:t>
      </w:r>
      <w:r w:rsidR="00E43282" w:rsidRPr="00E43282">
        <w:t>greenp@landcareresearch.co.nz</w:t>
      </w:r>
    </w:p>
    <w:p w:rsidR="00E43282" w:rsidRDefault="00E43282" w:rsidP="00741031">
      <w:pPr>
        <w:suppressAutoHyphens w:val="0"/>
        <w:autoSpaceDN/>
        <w:spacing w:after="200" w:line="276" w:lineRule="auto"/>
        <w:textAlignment w:val="auto"/>
      </w:pPr>
    </w:p>
    <w:p w:rsidR="00741031" w:rsidRDefault="00741031" w:rsidP="00741031">
      <w:pPr>
        <w:pStyle w:val="Heading3"/>
      </w:pPr>
      <w:r>
        <w:t>Summary</w:t>
      </w:r>
    </w:p>
    <w:p w:rsidR="00741031" w:rsidRDefault="00741031">
      <w:pPr>
        <w:widowControl/>
        <w:suppressAutoHyphens w:val="0"/>
        <w:autoSpaceDN/>
        <w:spacing w:after="200" w:line="276" w:lineRule="auto"/>
        <w:textAlignment w:val="auto"/>
      </w:pPr>
    </w:p>
    <w:p w:rsidR="00741031" w:rsidRDefault="00741031" w:rsidP="00741031">
      <w:pPr>
        <w:pStyle w:val="ListParagraph"/>
        <w:numPr>
          <w:ilvl w:val="0"/>
          <w:numId w:val="4"/>
        </w:numPr>
        <w:suppressAutoHyphens w:val="0"/>
        <w:autoSpaceDN/>
        <w:spacing w:after="200" w:line="276" w:lineRule="auto"/>
        <w:textAlignment w:val="auto"/>
      </w:pPr>
      <w:r>
        <w:t xml:space="preserve">The </w:t>
      </w:r>
      <w:r w:rsidRPr="00741031">
        <w:rPr>
          <w:rStyle w:val="R-codeChar"/>
        </w:rPr>
        <w:t>R</w:t>
      </w:r>
      <w:r>
        <w:t xml:space="preserve"> package </w:t>
      </w:r>
      <w:proofErr w:type="spellStart"/>
      <w:r w:rsidRPr="00741031">
        <w:rPr>
          <w:rStyle w:val="R-codeChar"/>
        </w:rPr>
        <w:t>simr</w:t>
      </w:r>
      <w:proofErr w:type="spellEnd"/>
      <w:r>
        <w:t xml:space="preserve"> provides tools that make it simple to test and run simulation experiments to determine whether a given sampling design, or range of designs, have sufficient power to detect a specific change of interest.</w:t>
      </w:r>
    </w:p>
    <w:p w:rsidR="0071041F" w:rsidRDefault="00741031" w:rsidP="00741031">
      <w:pPr>
        <w:pStyle w:val="ListParagraph"/>
        <w:numPr>
          <w:ilvl w:val="0"/>
          <w:numId w:val="4"/>
        </w:numPr>
        <w:suppressAutoHyphens w:val="0"/>
        <w:autoSpaceDN/>
        <w:spacing w:after="200" w:line="276" w:lineRule="auto"/>
        <w:textAlignment w:val="auto"/>
      </w:pPr>
      <w:r>
        <w:t xml:space="preserve">It includes tools for </w:t>
      </w:r>
      <w:r w:rsidR="0071041F">
        <w:t xml:space="preserve">(a) </w:t>
      </w:r>
      <w:r>
        <w:t xml:space="preserve">running a very simple </w:t>
      </w:r>
      <w:proofErr w:type="spellStart"/>
      <w:r>
        <w:t>posthoc</w:t>
      </w:r>
      <w:proofErr w:type="spellEnd"/>
      <w:r>
        <w:t xml:space="preserve"> power analysis for a specified sampling</w:t>
      </w:r>
      <w:r w:rsidR="0071041F">
        <w:t xml:space="preserve"> design; (b</w:t>
      </w:r>
      <w:r>
        <w:t>) using power curves to assess trade-offs in sampling design; (</w:t>
      </w:r>
      <w:r w:rsidR="0071041F">
        <w:t>c</w:t>
      </w:r>
      <w:r>
        <w:t>) testing the effects of varying the sample and effect sizes; and (</w:t>
      </w:r>
      <w:r w:rsidR="0071041F">
        <w:t>d</w:t>
      </w:r>
      <w:r>
        <w:t>) exploring adjusting Type 1 error thresholds</w:t>
      </w:r>
      <w:r w:rsidR="0071041F">
        <w:t>.</w:t>
      </w:r>
    </w:p>
    <w:p w:rsidR="00E43282" w:rsidRDefault="0071041F" w:rsidP="00741031">
      <w:pPr>
        <w:pStyle w:val="ListParagraph"/>
        <w:numPr>
          <w:ilvl w:val="0"/>
          <w:numId w:val="4"/>
        </w:numPr>
        <w:suppressAutoHyphens w:val="0"/>
        <w:autoSpaceDN/>
        <w:spacing w:after="200" w:line="276" w:lineRule="auto"/>
        <w:textAlignment w:val="auto"/>
      </w:pPr>
      <w:r>
        <w:t>This paper presents a series of tutorials, using a nested sampling design example, to provide a shallow learning curve for the user, guiding them through</w:t>
      </w:r>
      <w:r w:rsidRPr="00F169EA">
        <w:t xml:space="preserve"> </w:t>
      </w:r>
      <w:r>
        <w:t xml:space="preserve">increasingly complex analyses, but adding only a few commands or options at a time. </w:t>
      </w:r>
    </w:p>
    <w:p w:rsidR="00E43282" w:rsidRDefault="00E43282" w:rsidP="00E43282">
      <w:pPr>
        <w:suppressAutoHyphens w:val="0"/>
        <w:autoSpaceDN/>
        <w:spacing w:after="200" w:line="276" w:lineRule="auto"/>
        <w:textAlignment w:val="auto"/>
      </w:pPr>
    </w:p>
    <w:p w:rsidR="006E61FB" w:rsidRDefault="00A33624" w:rsidP="006E61FB">
      <w:pPr>
        <w:pStyle w:val="Heading3"/>
      </w:pPr>
      <w:r>
        <w:t xml:space="preserve">Informing monitoring designs: why use a </w:t>
      </w:r>
      <w:r w:rsidR="006E61FB">
        <w:t>power analysis</w:t>
      </w:r>
      <w:r>
        <w:t>?</w:t>
      </w:r>
    </w:p>
    <w:p w:rsidR="006E61FB" w:rsidRDefault="006E61FB" w:rsidP="006E61FB">
      <w:pPr>
        <w:pStyle w:val="Standard"/>
      </w:pPr>
    </w:p>
    <w:p w:rsidR="000C3B92" w:rsidRDefault="007F4707" w:rsidP="006E61FB">
      <w:pPr>
        <w:pStyle w:val="Standard"/>
      </w:pPr>
      <w:r>
        <w:t>Environmental monitoring is increasingly used to assess spatial and temporal trends in variables of interest (e.g. population decline, pollution increase) as well as the effectiveness of management policies (</w:t>
      </w:r>
      <w:proofErr w:type="spellStart"/>
      <w:r>
        <w:t>Yoccoz</w:t>
      </w:r>
      <w:proofErr w:type="spellEnd"/>
      <w:r>
        <w:t xml:space="preserve"> </w:t>
      </w:r>
      <w:r w:rsidRPr="00E43282">
        <w:rPr>
          <w:i/>
        </w:rPr>
        <w:t>et al.</w:t>
      </w:r>
      <w:r w:rsidR="00E43282">
        <w:t xml:space="preserve"> 2001;</w:t>
      </w:r>
      <w:r>
        <w:t xml:space="preserve"> </w:t>
      </w:r>
      <w:proofErr w:type="spellStart"/>
      <w:r>
        <w:t>Butchart</w:t>
      </w:r>
      <w:proofErr w:type="spellEnd"/>
      <w:r>
        <w:t xml:space="preserve"> et al. </w:t>
      </w:r>
      <w:r w:rsidR="00E43282">
        <w:t>XXX</w:t>
      </w:r>
      <w:r>
        <w:t xml:space="preserve">). </w:t>
      </w:r>
      <w:r w:rsidR="00401E3E">
        <w:t>Often a</w:t>
      </w:r>
      <w:r>
        <w:t xml:space="preserve"> fundamental aim of environmental monitoring is to ensure that real change is detected and acted upon as promptly as possible. </w:t>
      </w:r>
      <w:r w:rsidR="005E7E91">
        <w:t>Detecting changes in ecological systems, however, is often technicall</w:t>
      </w:r>
      <w:r w:rsidR="00AA586D">
        <w:t xml:space="preserve">y and logistically challenging, especially when </w:t>
      </w:r>
      <w:r w:rsidR="005E7E91">
        <w:t>resource</w:t>
      </w:r>
      <w:r w:rsidR="00AA586D">
        <w:t>s are limited</w:t>
      </w:r>
      <w:r w:rsidR="005E7E91">
        <w:t xml:space="preserve">. </w:t>
      </w:r>
      <w:r w:rsidR="000C3B92">
        <w:t xml:space="preserve">Careful planning and executing of sophisticated analyses of monitoring data are recommended for informing cost-effective and robust monitoring (Field </w:t>
      </w:r>
      <w:r w:rsidR="000C3B92" w:rsidRPr="00E43282">
        <w:rPr>
          <w:i/>
        </w:rPr>
        <w:t>et al.</w:t>
      </w:r>
      <w:r w:rsidR="000C3B92">
        <w:t xml:space="preserve"> 2007). Such analyses can be used </w:t>
      </w:r>
      <w:r w:rsidR="008F2DCB">
        <w:t xml:space="preserve">to identify monitoring efforts that have no realistic chance of detecting relevant changes and options for improving them (Legg &amp; Nagy 2006; Field </w:t>
      </w:r>
      <w:r w:rsidR="008F2DCB" w:rsidRPr="00E43282">
        <w:rPr>
          <w:i/>
        </w:rPr>
        <w:t>et al.</w:t>
      </w:r>
      <w:r w:rsidR="008F2DCB">
        <w:t xml:space="preserve"> 2007). </w:t>
      </w:r>
    </w:p>
    <w:p w:rsidR="000C3B92" w:rsidRDefault="000C3B92" w:rsidP="006E61FB">
      <w:pPr>
        <w:pStyle w:val="Standard"/>
      </w:pPr>
    </w:p>
    <w:p w:rsidR="00A25564" w:rsidRDefault="00045410" w:rsidP="008F2DCB">
      <w:pPr>
        <w:pStyle w:val="Standard"/>
      </w:pPr>
      <w:r>
        <w:lastRenderedPageBreak/>
        <w:t>The extent and strength of interferences that can be drawn from monitoring programmes depends on their scale, design and intensity (</w:t>
      </w:r>
      <w:proofErr w:type="spellStart"/>
      <w:r>
        <w:t>Yoccoz</w:t>
      </w:r>
      <w:proofErr w:type="spellEnd"/>
      <w:r>
        <w:t xml:space="preserve"> </w:t>
      </w:r>
      <w:r w:rsidRPr="00E43282">
        <w:rPr>
          <w:i/>
        </w:rPr>
        <w:t>et al.</w:t>
      </w:r>
      <w:r>
        <w:t xml:space="preserve"> 2001). </w:t>
      </w:r>
      <w:r w:rsidR="00121880">
        <w:t>A</w:t>
      </w:r>
      <w:r w:rsidR="00A25564">
        <w:t xml:space="preserve"> robust monitoring design </w:t>
      </w:r>
      <w:r w:rsidR="00121880">
        <w:t>is one with</w:t>
      </w:r>
      <w:r w:rsidR="00A25564">
        <w:t xml:space="preserve"> </w:t>
      </w:r>
      <w:r w:rsidR="00D8203E">
        <w:t xml:space="preserve">sufficient </w:t>
      </w:r>
      <w:r w:rsidR="00A25564">
        <w:t xml:space="preserve">statistical </w:t>
      </w:r>
      <w:r w:rsidR="00D8203E">
        <w:t>power to detect</w:t>
      </w:r>
      <w:r w:rsidR="00A25564">
        <w:t xml:space="preserve"> a specified change of interest if it actually occurs</w:t>
      </w:r>
      <w:r w:rsidR="00D8203E">
        <w:t>.</w:t>
      </w:r>
      <w:r w:rsidR="00A25564">
        <w:t xml:space="preserve"> This requires: (a) having a sufficient sample size in relation to the variability inherent in the system; (b) </w:t>
      </w:r>
      <w:r w:rsidR="00121880">
        <w:t xml:space="preserve">setting an ecologically appropriate level of power as a target; and (c) implementing a flexible design that allows for learning and improvement in the future (Field </w:t>
      </w:r>
      <w:r w:rsidR="00121880" w:rsidRPr="00E43282">
        <w:rPr>
          <w:i/>
        </w:rPr>
        <w:t>et al.</w:t>
      </w:r>
      <w:r w:rsidR="00121880">
        <w:t xml:space="preserve"> 2007).</w:t>
      </w:r>
    </w:p>
    <w:p w:rsidR="000C3B92" w:rsidRDefault="000C3B92" w:rsidP="008F2DCB">
      <w:pPr>
        <w:pStyle w:val="Standard"/>
      </w:pPr>
    </w:p>
    <w:p w:rsidR="00C950FE" w:rsidRDefault="00E55D1C" w:rsidP="00C950FE">
      <w:pPr>
        <w:pStyle w:val="Standard"/>
      </w:pPr>
      <w:r>
        <w:t xml:space="preserve">Although </w:t>
      </w:r>
      <w:r w:rsidR="000C296E">
        <w:t>there are a range of tools available for carrying out power analyses</w:t>
      </w:r>
      <w:r>
        <w:t xml:space="preserve"> (</w:t>
      </w:r>
      <w:r w:rsidRPr="00E43282">
        <w:rPr>
          <w:highlight w:val="yellow"/>
        </w:rPr>
        <w:t>e.g. add refs?</w:t>
      </w:r>
      <w:r>
        <w:t>)</w:t>
      </w:r>
      <w:r w:rsidR="00836927">
        <w:t>,</w:t>
      </w:r>
      <w:r w:rsidR="000C296E">
        <w:t xml:space="preserve"> there is currently no single t</w:t>
      </w:r>
      <w:r w:rsidR="00E75DED">
        <w:t>ool</w:t>
      </w:r>
      <w:r w:rsidR="000C296E">
        <w:t xml:space="preserve"> available that can</w:t>
      </w:r>
      <w:r w:rsidR="00155AD5">
        <w:t xml:space="preserve"> automate the power analysis process </w:t>
      </w:r>
      <w:r>
        <w:t>for a range of</w:t>
      </w:r>
      <w:r w:rsidR="00155AD5">
        <w:t xml:space="preserve"> arbitrary models.</w:t>
      </w:r>
      <w:r w:rsidR="007F4707">
        <w:t xml:space="preserve"> </w:t>
      </w:r>
      <w:r w:rsidR="000C4B96">
        <w:t xml:space="preserve">This paper describes </w:t>
      </w:r>
      <w:r w:rsidR="000C296E">
        <w:t>a</w:t>
      </w:r>
      <w:r w:rsidR="000C4B96">
        <w:t xml:space="preserve"> package</w:t>
      </w:r>
      <w:r w:rsidR="005820AA">
        <w:t xml:space="preserve"> </w:t>
      </w:r>
      <w:proofErr w:type="spellStart"/>
      <w:r w:rsidR="005820AA" w:rsidRPr="003D7652">
        <w:rPr>
          <w:rStyle w:val="R-codeChar"/>
        </w:rPr>
        <w:t>simr</w:t>
      </w:r>
      <w:proofErr w:type="spellEnd"/>
      <w:r w:rsidR="000C4B96">
        <w:t xml:space="preserve">, now available </w:t>
      </w:r>
      <w:r w:rsidR="005820AA">
        <w:t xml:space="preserve">in </w:t>
      </w:r>
      <w:r w:rsidR="00E43282" w:rsidRPr="00E43282">
        <w:rPr>
          <w:rStyle w:val="R-codeChar"/>
        </w:rPr>
        <w:t>R</w:t>
      </w:r>
      <w:r w:rsidR="00F169EA">
        <w:t xml:space="preserve"> </w:t>
      </w:r>
      <w:r w:rsidR="00F169EA" w:rsidRPr="00E43282">
        <w:rPr>
          <w:highlight w:val="yellow"/>
        </w:rPr>
        <w:t>(ref)</w:t>
      </w:r>
      <w:r w:rsidR="005820AA">
        <w:t>, which provides tools that make it simple to set up and run simulation experiments</w:t>
      </w:r>
      <w:r w:rsidR="007F4707">
        <w:t xml:space="preserve"> to help better inform, assess and improve monitoring designs</w:t>
      </w:r>
      <w:r w:rsidR="005820AA">
        <w:t>.</w:t>
      </w:r>
      <w:r w:rsidR="005820AA" w:rsidRPr="005820AA">
        <w:t xml:space="preserve"> </w:t>
      </w:r>
      <w:r w:rsidR="00C950FE">
        <w:t>Key features of the package are as follows:</w:t>
      </w:r>
    </w:p>
    <w:p w:rsidR="00E75DED" w:rsidRDefault="00E75DED" w:rsidP="006C0711">
      <w:pPr>
        <w:pStyle w:val="Standard"/>
      </w:pPr>
    </w:p>
    <w:p w:rsidR="00E75DED" w:rsidRDefault="00B5100B" w:rsidP="00E75DED">
      <w:pPr>
        <w:pStyle w:val="Standard"/>
        <w:numPr>
          <w:ilvl w:val="0"/>
          <w:numId w:val="1"/>
        </w:numPr>
      </w:pPr>
      <w:r>
        <w:rPr>
          <w:i/>
        </w:rPr>
        <w:t>Applicable to</w:t>
      </w:r>
      <w:r w:rsidR="00E75DED" w:rsidRPr="006C0711">
        <w:rPr>
          <w:i/>
        </w:rPr>
        <w:t xml:space="preserve"> </w:t>
      </w:r>
      <w:r w:rsidR="000C296E">
        <w:rPr>
          <w:i/>
        </w:rPr>
        <w:t>simple and complex</w:t>
      </w:r>
      <w:r w:rsidR="00E75DED" w:rsidRPr="006C0711">
        <w:rPr>
          <w:i/>
        </w:rPr>
        <w:t xml:space="preserve"> survey designs</w:t>
      </w:r>
      <w:r w:rsidR="00E75DED">
        <w:t xml:space="preserve">: With </w:t>
      </w:r>
      <w:proofErr w:type="spellStart"/>
      <w:r w:rsidR="003D7652" w:rsidRPr="003D7652">
        <w:rPr>
          <w:rStyle w:val="R-codeChar"/>
        </w:rPr>
        <w:t>simr</w:t>
      </w:r>
      <w:proofErr w:type="spellEnd"/>
      <w:r w:rsidR="003D7652">
        <w:t xml:space="preserve"> </w:t>
      </w:r>
      <w:r w:rsidR="00E75DED">
        <w:t>you can perform a power analysis based on a</w:t>
      </w:r>
      <w:r w:rsidR="00303166">
        <w:t>ny</w:t>
      </w:r>
      <w:r w:rsidR="00A90938">
        <w:t xml:space="preserve"> linear model (fitted with the lm command from base </w:t>
      </w:r>
      <w:r w:rsidR="00A90938" w:rsidRPr="00E43282">
        <w:rPr>
          <w:rStyle w:val="R-codeChar"/>
        </w:rPr>
        <w:t>R</w:t>
      </w:r>
      <w:r w:rsidR="00A90938">
        <w:t>) or</w:t>
      </w:r>
      <w:r w:rsidR="00E75DED">
        <w:t xml:space="preserve"> linear mixed model </w:t>
      </w:r>
      <w:r w:rsidR="00A90938">
        <w:t>(</w:t>
      </w:r>
      <w:r w:rsidR="00E75DED">
        <w:t>fitted with the</w:t>
      </w:r>
      <w:r w:rsidR="00A90938">
        <w:t xml:space="preserve"> </w:t>
      </w:r>
      <w:proofErr w:type="spellStart"/>
      <w:r w:rsidR="00E75DED" w:rsidRPr="003D7652">
        <w:rPr>
          <w:rStyle w:val="R-codeChar"/>
        </w:rPr>
        <w:t>lmer</w:t>
      </w:r>
      <w:proofErr w:type="spellEnd"/>
      <w:r w:rsidR="00E75DED">
        <w:t xml:space="preserve"> </w:t>
      </w:r>
      <w:r w:rsidR="00E55D1C">
        <w:t xml:space="preserve">function </w:t>
      </w:r>
      <w:r w:rsidR="00E75DED">
        <w:t xml:space="preserve">in the </w:t>
      </w:r>
      <w:r w:rsidR="00E75DED" w:rsidRPr="003D7652">
        <w:rPr>
          <w:rStyle w:val="R-codeChar"/>
        </w:rPr>
        <w:t>lme4</w:t>
      </w:r>
      <w:r w:rsidR="00E75DED">
        <w:t xml:space="preserve"> package</w:t>
      </w:r>
      <w:r w:rsidR="00A90938">
        <w:t>)</w:t>
      </w:r>
      <w:r w:rsidR="00E75DED">
        <w:t>.</w:t>
      </w:r>
      <w:r w:rsidR="00410567">
        <w:t xml:space="preserve"> </w:t>
      </w:r>
      <w:r w:rsidR="00A2766A">
        <w:t xml:space="preserve">When the design is complicated (e.g. spatial and/or temporal nested sampling protocols are implemented), linear mixed models allow us to model the random variation among units as well as the effect of explanatory variables </w:t>
      </w:r>
      <w:r w:rsidR="006F08FC">
        <w:t>(</w:t>
      </w:r>
      <w:proofErr w:type="spellStart"/>
      <w:r w:rsidR="00A2766A">
        <w:t>Bolker</w:t>
      </w:r>
      <w:proofErr w:type="spellEnd"/>
      <w:r w:rsidR="00A2766A">
        <w:t xml:space="preserve"> 2008</w:t>
      </w:r>
      <w:r w:rsidR="006F08FC">
        <w:t>)</w:t>
      </w:r>
      <w:r w:rsidR="00A2766A">
        <w:t>. By building on existing functions within</w:t>
      </w:r>
      <w:r w:rsidR="00A90938">
        <w:t xml:space="preserve"> </w:t>
      </w:r>
      <w:r w:rsidR="00410567" w:rsidRPr="003D7652">
        <w:rPr>
          <w:rStyle w:val="R-codeChar"/>
        </w:rPr>
        <w:t>lme4</w:t>
      </w:r>
      <w:r w:rsidR="00A2766A">
        <w:t xml:space="preserve">, </w:t>
      </w:r>
      <w:proofErr w:type="spellStart"/>
      <w:r w:rsidR="00A2766A" w:rsidRPr="003D7652">
        <w:rPr>
          <w:rStyle w:val="R-codeChar"/>
        </w:rPr>
        <w:t>simr</w:t>
      </w:r>
      <w:proofErr w:type="spellEnd"/>
      <w:r w:rsidR="00410567">
        <w:t xml:space="preserve"> </w:t>
      </w:r>
      <w:r w:rsidR="00A2766A">
        <w:t xml:space="preserve">can </w:t>
      </w:r>
      <w:r w:rsidR="00410567">
        <w:t>handle both crossed and nested</w:t>
      </w:r>
      <w:r w:rsidR="00A2766A">
        <w:t xml:space="preserve"> survey</w:t>
      </w:r>
      <w:r w:rsidR="00410567">
        <w:t xml:space="preserve"> designs.</w:t>
      </w:r>
      <w:r w:rsidR="00E75DED">
        <w:t xml:space="preserve"> </w:t>
      </w:r>
    </w:p>
    <w:p w:rsidR="00E75DED" w:rsidRDefault="006C0711" w:rsidP="00E75DED">
      <w:pPr>
        <w:pStyle w:val="Standard"/>
        <w:numPr>
          <w:ilvl w:val="0"/>
          <w:numId w:val="1"/>
        </w:numPr>
      </w:pPr>
      <w:r>
        <w:rPr>
          <w:i/>
        </w:rPr>
        <w:t xml:space="preserve">A robust </w:t>
      </w:r>
      <w:r w:rsidR="00836927">
        <w:rPr>
          <w:i/>
        </w:rPr>
        <w:t>and</w:t>
      </w:r>
      <w:r>
        <w:rPr>
          <w:i/>
        </w:rPr>
        <w:t xml:space="preserve"> </w:t>
      </w:r>
      <w:r w:rsidR="00E55D1C">
        <w:rPr>
          <w:i/>
        </w:rPr>
        <w:t>flexible</w:t>
      </w:r>
      <w:r>
        <w:rPr>
          <w:i/>
        </w:rPr>
        <w:t xml:space="preserve"> process for</w:t>
      </w:r>
      <w:r w:rsidR="00655257" w:rsidRPr="000C296E">
        <w:rPr>
          <w:i/>
        </w:rPr>
        <w:t xml:space="preserve"> assess</w:t>
      </w:r>
      <w:r>
        <w:rPr>
          <w:i/>
        </w:rPr>
        <w:t>ing</w:t>
      </w:r>
      <w:r w:rsidR="00655257" w:rsidRPr="000C296E">
        <w:rPr>
          <w:i/>
        </w:rPr>
        <w:t xml:space="preserve"> trade-offs in survey design</w:t>
      </w:r>
      <w:r w:rsidR="00655257">
        <w:t>:</w:t>
      </w:r>
      <w:r w:rsidR="000C296E">
        <w:t xml:space="preserve"> </w:t>
      </w:r>
      <w:r w:rsidR="000735C4">
        <w:t xml:space="preserve">Simulation is a general procedure for determining the properties of a statistical method or design </w:t>
      </w:r>
      <w:r w:rsidR="006F08FC" w:rsidRPr="00E43282">
        <w:rPr>
          <w:highlight w:val="yellow"/>
        </w:rPr>
        <w:t>(</w:t>
      </w:r>
      <w:proofErr w:type="spellStart"/>
      <w:r w:rsidR="00F169EA" w:rsidRPr="00E43282">
        <w:rPr>
          <w:highlight w:val="yellow"/>
        </w:rPr>
        <w:t>simSummary</w:t>
      </w:r>
      <w:proofErr w:type="spellEnd"/>
      <w:r w:rsidR="00F169EA" w:rsidRPr="00E43282">
        <w:rPr>
          <w:highlight w:val="yellow"/>
        </w:rPr>
        <w:t xml:space="preserve"> [ref] and </w:t>
      </w:r>
      <w:proofErr w:type="spellStart"/>
      <w:r w:rsidR="00F169EA" w:rsidRPr="00E43282">
        <w:rPr>
          <w:highlight w:val="yellow"/>
        </w:rPr>
        <w:t>simFrame</w:t>
      </w:r>
      <w:proofErr w:type="spellEnd"/>
      <w:r w:rsidR="00F169EA" w:rsidRPr="00E43282">
        <w:rPr>
          <w:highlight w:val="yellow"/>
        </w:rPr>
        <w:t xml:space="preserve"> [ref]?</w:t>
      </w:r>
      <w:r w:rsidR="006F08FC" w:rsidRPr="00E43282">
        <w:rPr>
          <w:highlight w:val="yellow"/>
        </w:rPr>
        <w:t>)</w:t>
      </w:r>
      <w:r w:rsidR="000735C4">
        <w:t>. With simulation we do not need to find an analytical approach specialised to our particular analysis</w:t>
      </w:r>
      <w:r w:rsidR="00E55D1C">
        <w:t xml:space="preserve"> </w:t>
      </w:r>
      <w:r w:rsidR="00E55D1C" w:rsidRPr="00E43282">
        <w:rPr>
          <w:highlight w:val="yellow"/>
        </w:rPr>
        <w:t xml:space="preserve">(e.g. </w:t>
      </w:r>
      <w:proofErr w:type="spellStart"/>
      <w:r w:rsidR="00E55D1C" w:rsidRPr="00E43282">
        <w:rPr>
          <w:highlight w:val="yellow"/>
        </w:rPr>
        <w:t>p</w:t>
      </w:r>
      <w:commentRangeStart w:id="0"/>
      <w:r w:rsidR="00E55D1C" w:rsidRPr="00E43282">
        <w:rPr>
          <w:highlight w:val="yellow"/>
        </w:rPr>
        <w:t>amm</w:t>
      </w:r>
      <w:proofErr w:type="spellEnd"/>
      <w:r w:rsidR="00E55D1C" w:rsidRPr="00E43282">
        <w:rPr>
          <w:highlight w:val="yellow"/>
        </w:rPr>
        <w:t xml:space="preserve"> </w:t>
      </w:r>
      <w:commentRangeEnd w:id="0"/>
      <w:r w:rsidR="00E55D1C" w:rsidRPr="00E43282">
        <w:rPr>
          <w:rStyle w:val="CommentReference"/>
          <w:highlight w:val="yellow"/>
        </w:rPr>
        <w:commentReference w:id="0"/>
      </w:r>
      <w:r w:rsidR="00E55D1C" w:rsidRPr="00E43282">
        <w:rPr>
          <w:highlight w:val="yellow"/>
        </w:rPr>
        <w:t>ref?)</w:t>
      </w:r>
      <w:r w:rsidR="000735C4">
        <w:t>, and we do not need to rely on an approximation that may not be robust to departures from its assumptions</w:t>
      </w:r>
      <w:r w:rsidR="00401E3E">
        <w:t xml:space="preserve"> </w:t>
      </w:r>
      <w:r w:rsidR="00401E3E" w:rsidRPr="00E43282">
        <w:rPr>
          <w:highlight w:val="yellow"/>
        </w:rPr>
        <w:t>(e.g</w:t>
      </w:r>
      <w:commentRangeStart w:id="1"/>
      <w:r w:rsidR="00401E3E" w:rsidRPr="00E43282">
        <w:rPr>
          <w:highlight w:val="yellow"/>
        </w:rPr>
        <w:t xml:space="preserve">. </w:t>
      </w:r>
      <w:proofErr w:type="spellStart"/>
      <w:r w:rsidR="00401E3E" w:rsidRPr="00E43282">
        <w:rPr>
          <w:highlight w:val="yellow"/>
        </w:rPr>
        <w:t>longpower</w:t>
      </w:r>
      <w:proofErr w:type="spellEnd"/>
      <w:r w:rsidR="00401E3E" w:rsidRPr="00E43282">
        <w:rPr>
          <w:highlight w:val="yellow"/>
        </w:rPr>
        <w:t xml:space="preserve"> </w:t>
      </w:r>
      <w:commentRangeEnd w:id="1"/>
      <w:r w:rsidR="00401E3E" w:rsidRPr="00E43282">
        <w:rPr>
          <w:rStyle w:val="CommentReference"/>
          <w:highlight w:val="yellow"/>
        </w:rPr>
        <w:commentReference w:id="1"/>
      </w:r>
      <w:r w:rsidR="00401E3E" w:rsidRPr="00E43282">
        <w:rPr>
          <w:highlight w:val="yellow"/>
        </w:rPr>
        <w:t>ref?)</w:t>
      </w:r>
      <w:r w:rsidR="000735C4">
        <w:t xml:space="preserve">. This can be especially important with mixed models where the sampling distributions of parameter estimates are difficult to work with </w:t>
      </w:r>
      <w:r w:rsidR="003D7652">
        <w:t>(</w:t>
      </w:r>
      <w:r w:rsidR="000735C4" w:rsidRPr="003D7652">
        <w:rPr>
          <w:highlight w:val="yellow"/>
        </w:rPr>
        <w:t>ref Bates?</w:t>
      </w:r>
      <w:r w:rsidR="003D7652">
        <w:rPr>
          <w:highlight w:val="yellow"/>
        </w:rPr>
        <w:t>)</w:t>
      </w:r>
      <w:r w:rsidR="000735C4" w:rsidRPr="003D7652">
        <w:rPr>
          <w:highlight w:val="yellow"/>
        </w:rPr>
        <w:t>.</w:t>
      </w:r>
      <w:r w:rsidR="00E75DED">
        <w:t xml:space="preserve"> </w:t>
      </w:r>
    </w:p>
    <w:p w:rsidR="007F4707" w:rsidRDefault="007F4707" w:rsidP="007F4707">
      <w:pPr>
        <w:pStyle w:val="Standard"/>
        <w:numPr>
          <w:ilvl w:val="0"/>
          <w:numId w:val="1"/>
        </w:numPr>
      </w:pPr>
      <w:r>
        <w:rPr>
          <w:i/>
        </w:rPr>
        <w:t>Suitable for a range of analytical capabilities</w:t>
      </w:r>
      <w:r>
        <w:t xml:space="preserve">: </w:t>
      </w:r>
      <w:r w:rsidR="00155AD5">
        <w:t>Simulation studies can be difficult or time consuming to set up. They would normally involve some degree of programming by the investigator</w:t>
      </w:r>
      <w:r w:rsidR="00F169EA">
        <w:t xml:space="preserve"> </w:t>
      </w:r>
      <w:r w:rsidR="00F169EA" w:rsidRPr="00E43282">
        <w:rPr>
          <w:highlight w:val="yellow"/>
        </w:rPr>
        <w:t xml:space="preserve">(e.g. </w:t>
      </w:r>
      <w:proofErr w:type="spellStart"/>
      <w:r w:rsidR="00F169EA" w:rsidRPr="00E43282">
        <w:rPr>
          <w:highlight w:val="yellow"/>
        </w:rPr>
        <w:t>pamm</w:t>
      </w:r>
      <w:proofErr w:type="spellEnd"/>
      <w:r w:rsidR="00F169EA" w:rsidRPr="00E43282">
        <w:rPr>
          <w:highlight w:val="yellow"/>
        </w:rPr>
        <w:t xml:space="preserve"> ref?)</w:t>
      </w:r>
      <w:r w:rsidR="00155AD5">
        <w:t xml:space="preserve">. Depending on their comfort level, this might be beyond their current ability or might simply take longer than they might like. </w:t>
      </w:r>
      <w:r>
        <w:t xml:space="preserve">The ready-made package makes power analyses accessible to a wide range of scientists. Investigators who might otherwise be limited to fitting a model in </w:t>
      </w:r>
      <w:r w:rsidRPr="00E43282">
        <w:rPr>
          <w:rStyle w:val="R-codeChar"/>
        </w:rPr>
        <w:t>R</w:t>
      </w:r>
      <w:r>
        <w:t xml:space="preserve"> [ref] could supplement their study with a power analysis without much additional effort. For scientists comfortable with </w:t>
      </w:r>
      <w:r w:rsidRPr="00E43282">
        <w:rPr>
          <w:rStyle w:val="R-codeChar"/>
        </w:rPr>
        <w:t>R</w:t>
      </w:r>
      <w:r>
        <w:t xml:space="preserve"> coding, </w:t>
      </w:r>
      <w:r w:rsidR="00A90938">
        <w:t xml:space="preserve">the </w:t>
      </w:r>
      <w:r>
        <w:t xml:space="preserve">turnkey package could save them time and let them focus their efforts on a more advanced analysis. </w:t>
      </w:r>
    </w:p>
    <w:p w:rsidR="005820AA" w:rsidRDefault="005820AA" w:rsidP="005820AA">
      <w:pPr>
        <w:pStyle w:val="Standard"/>
      </w:pPr>
    </w:p>
    <w:p w:rsidR="00684F00" w:rsidRDefault="00A2766A">
      <w:pPr>
        <w:pStyle w:val="Standard"/>
      </w:pPr>
      <w:r>
        <w:t xml:space="preserve">To illustrate the range of functions available within </w:t>
      </w:r>
      <w:proofErr w:type="spellStart"/>
      <w:r w:rsidRPr="00E43282">
        <w:rPr>
          <w:rStyle w:val="R-codeChar"/>
        </w:rPr>
        <w:t>simr</w:t>
      </w:r>
      <w:proofErr w:type="spellEnd"/>
      <w:r>
        <w:t>, t</w:t>
      </w:r>
      <w:r w:rsidR="005820AA">
        <w:t>his paper</w:t>
      </w:r>
      <w:r>
        <w:t xml:space="preserve"> </w:t>
      </w:r>
      <w:r w:rsidR="005820AA">
        <w:t xml:space="preserve">runs through </w:t>
      </w:r>
      <w:r w:rsidR="001C325B">
        <w:t>several</w:t>
      </w:r>
      <w:r w:rsidR="005820AA">
        <w:t xml:space="preserve"> tutorials</w:t>
      </w:r>
      <w:r w:rsidR="0071041F">
        <w:t>.</w:t>
      </w:r>
      <w:r w:rsidR="00F169EA">
        <w:t xml:space="preserve"> </w:t>
      </w:r>
      <w:r w:rsidR="00684F00">
        <w:t>The</w:t>
      </w:r>
      <w:r w:rsidR="00E43282">
        <w:t>se</w:t>
      </w:r>
      <w:r w:rsidR="00684F00">
        <w:t xml:space="preserve"> are intended to provide a shallow learning curve, </w:t>
      </w:r>
      <w:r w:rsidR="00F169EA">
        <w:t>guiding the user through</w:t>
      </w:r>
      <w:r w:rsidR="00F169EA" w:rsidRPr="00F169EA">
        <w:t xml:space="preserve"> </w:t>
      </w:r>
      <w:r w:rsidR="00F169EA">
        <w:t>increasingly complex analyses, but adding only a few commands or options at a time</w:t>
      </w:r>
      <w:r w:rsidR="001832C2">
        <w:t>, specifically</w:t>
      </w:r>
      <w:r>
        <w:t>:</w:t>
      </w:r>
      <w:r w:rsidR="005820AA">
        <w:t xml:space="preserve"> </w:t>
      </w:r>
      <w:r w:rsidR="00F169EA">
        <w:t>(1)</w:t>
      </w:r>
      <w:r w:rsidR="005820AA">
        <w:t xml:space="preserve"> </w:t>
      </w:r>
      <w:r w:rsidR="001832C2">
        <w:t xml:space="preserve">running </w:t>
      </w:r>
      <w:r w:rsidR="005820AA">
        <w:t xml:space="preserve">a very simple </w:t>
      </w:r>
      <w:proofErr w:type="spellStart"/>
      <w:r w:rsidR="005820AA">
        <w:t>posthoc</w:t>
      </w:r>
      <w:proofErr w:type="spellEnd"/>
      <w:r w:rsidR="005820AA">
        <w:t xml:space="preserve"> power analysis</w:t>
      </w:r>
      <w:r w:rsidR="00F169EA">
        <w:t xml:space="preserve"> for a specified sampling design; (2) using power curves to assess trade-offs in sampling design; (3) testing the effects of varying the sample and effect sizes; and (4) </w:t>
      </w:r>
      <w:r w:rsidR="00684F00">
        <w:t>exploring adjusting Type 1 error thresholds.</w:t>
      </w:r>
      <w:r w:rsidR="005820AA">
        <w:t xml:space="preserve"> </w:t>
      </w:r>
    </w:p>
    <w:p w:rsidR="00684F00" w:rsidRDefault="00684F00">
      <w:pPr>
        <w:pStyle w:val="Standard"/>
      </w:pPr>
    </w:p>
    <w:p w:rsidR="00836927" w:rsidRPr="00836927" w:rsidRDefault="00684F00" w:rsidP="00836927">
      <w:pPr>
        <w:pStyle w:val="Standard"/>
      </w:pPr>
      <w:r>
        <w:lastRenderedPageBreak/>
        <w:t xml:space="preserve">Although all functions within </w:t>
      </w:r>
      <w:proofErr w:type="spellStart"/>
      <w:r w:rsidRPr="00E43282">
        <w:rPr>
          <w:rStyle w:val="R-codeChar"/>
        </w:rPr>
        <w:t>simr</w:t>
      </w:r>
      <w:proofErr w:type="spellEnd"/>
      <w:r>
        <w:t xml:space="preserve"> can be readily applied to simple survey designs meeting the requirements of a linear modelling approach (using the lm command), here </w:t>
      </w:r>
      <w:r w:rsidR="00A2766A">
        <w:t>a nested survey design example</w:t>
      </w:r>
      <w:r w:rsidR="001832C2">
        <w:t xml:space="preserve"> is applied here</w:t>
      </w:r>
      <w:r>
        <w:t xml:space="preserve"> to illustrate their utility.</w:t>
      </w:r>
      <w:r w:rsidR="001832C2">
        <w:t xml:space="preserve"> </w:t>
      </w:r>
      <w:r w:rsidR="00836927" w:rsidRPr="00836927">
        <w:t>The example dataset has response variable y</w:t>
      </w:r>
      <w:r w:rsidR="001832C2">
        <w:t xml:space="preserve"> (e.g. soil quality, bird abundance)</w:t>
      </w:r>
      <w:r w:rsidR="00836927" w:rsidRPr="00836927">
        <w:t xml:space="preserve"> measured at ten levels of the explanatory variable x</w:t>
      </w:r>
      <w:r w:rsidR="001832C2">
        <w:t xml:space="preserve"> (e.g. year)</w:t>
      </w:r>
      <w:r w:rsidR="00836927" w:rsidRPr="00836927">
        <w:t xml:space="preserve"> for three groups g</w:t>
      </w:r>
      <w:r w:rsidR="001832C2">
        <w:t xml:space="preserve"> (e.g. study sites) </w:t>
      </w:r>
      <w:r w:rsidR="00836927">
        <w:t>(Figure 1).</w:t>
      </w:r>
    </w:p>
    <w:p w:rsidR="00836927" w:rsidRDefault="00836927" w:rsidP="00836927">
      <w:pPr>
        <w:pStyle w:val="NoSpacing"/>
      </w:pPr>
    </w:p>
    <w:p w:rsidR="00F768CF" w:rsidRDefault="00F768CF" w:rsidP="003D7652">
      <w:pPr>
        <w:pStyle w:val="Heading3"/>
      </w:pPr>
      <w:r w:rsidRPr="00F768CF">
        <w:t>Post-hoc power analysis for a specified sampling design</w:t>
      </w:r>
    </w:p>
    <w:p w:rsidR="00F768CF" w:rsidRDefault="00F768CF" w:rsidP="006F08FC">
      <w:pPr>
        <w:pStyle w:val="Textbody"/>
      </w:pPr>
    </w:p>
    <w:p w:rsidR="00F768CF" w:rsidRDefault="00F768CF" w:rsidP="006F08FC">
      <w:pPr>
        <w:pStyle w:val="Textbody"/>
      </w:pPr>
      <w:r>
        <w:t>We start by fitting a simple</w:t>
      </w:r>
      <w:ins w:id="2" w:author="Catriona" w:date="2014-02-04T15:15:00Z">
        <w:r w:rsidR="00A33624">
          <w:t xml:space="preserve"> mixed effects</w:t>
        </w:r>
      </w:ins>
      <w:r>
        <w:t xml:space="preserve"> model in lme4. In this case we have a random intercept model, </w:t>
      </w:r>
      <w:del w:id="3" w:author="Catriona" w:date="2014-02-04T15:16:00Z">
        <w:r w:rsidR="00762FE0" w:rsidDel="00A33624">
          <w:delText>i.e</w:delText>
        </w:r>
      </w:del>
      <w:ins w:id="4" w:author="Catriona" w:date="2014-02-04T15:16:00Z">
        <w:r w:rsidR="00A33624">
          <w:t>where</w:t>
        </w:r>
      </w:ins>
      <w:del w:id="5" w:author="Catriona" w:date="2014-02-04T15:16:00Z">
        <w:r w:rsidR="00762FE0" w:rsidDel="00A33624">
          <w:delText>.</w:delText>
        </w:r>
      </w:del>
      <w:r w:rsidR="00762FE0">
        <w:t xml:space="preserve"> each group</w:t>
      </w:r>
      <w:ins w:id="6" w:author="Catriona" w:date="2014-02-04T15:16:00Z">
        <w:r w:rsidR="00A33624">
          <w:t xml:space="preserve"> (g</w:t>
        </w:r>
        <w:proofErr w:type="gramStart"/>
        <w:r w:rsidR="00A33624">
          <w:t xml:space="preserve">) </w:t>
        </w:r>
      </w:ins>
      <w:r w:rsidR="00762FE0">
        <w:t xml:space="preserve"> </w:t>
      </w:r>
      <w:r w:rsidR="00260E2F">
        <w:t>has</w:t>
      </w:r>
      <w:proofErr w:type="gramEnd"/>
      <w:r w:rsidR="00260E2F">
        <w:t xml:space="preserve"> its own intercept but the groups</w:t>
      </w:r>
      <w:ins w:id="7" w:author="Catriona" w:date="2014-02-04T15:16:00Z">
        <w:r w:rsidR="00A33624">
          <w:t xml:space="preserve"> </w:t>
        </w:r>
      </w:ins>
      <w:r w:rsidR="00260E2F">
        <w:t>share a common trend.</w:t>
      </w:r>
    </w:p>
    <w:p w:rsidR="00E43282" w:rsidRPr="00F768CF" w:rsidRDefault="00E43282" w:rsidP="006F08FC">
      <w:pPr>
        <w:pStyle w:val="Textbody"/>
      </w:pPr>
    </w:p>
    <w:p w:rsidR="00D93C7B" w:rsidRPr="00D93C7B" w:rsidRDefault="00D93C7B" w:rsidP="00D93C7B">
      <w:pPr>
        <w:pStyle w:val="HTMLPreformatted"/>
        <w:pBdr>
          <w:top w:val="single" w:sz="6" w:space="6" w:color="CCCCCC"/>
          <w:left w:val="single" w:sz="6" w:space="6" w:color="CCCCCC"/>
          <w:bottom w:val="single" w:sz="6" w:space="6" w:color="CCCCCC"/>
          <w:right w:val="single" w:sz="6" w:space="6" w:color="CCCCCC"/>
        </w:pBdr>
        <w:shd w:val="clear" w:color="auto" w:fill="FFEFD5"/>
        <w:ind w:left="379"/>
        <w:rPr>
          <w:color w:val="000000"/>
        </w:rPr>
      </w:pPr>
      <w:proofErr w:type="gramStart"/>
      <w:r w:rsidRPr="00D93C7B">
        <w:rPr>
          <w:color w:val="000000"/>
        </w:rPr>
        <w:t>fit</w:t>
      </w:r>
      <w:proofErr w:type="gramEnd"/>
      <w:r w:rsidRPr="00D93C7B">
        <w:rPr>
          <w:color w:val="000000"/>
        </w:rPr>
        <w:t xml:space="preserve"> &lt;-</w:t>
      </w:r>
      <w:r w:rsidRPr="00D93C7B">
        <w:rPr>
          <w:color w:val="4070A0"/>
        </w:rPr>
        <w:t xml:space="preserve"> </w:t>
      </w:r>
      <w:proofErr w:type="spellStart"/>
      <w:r w:rsidRPr="00D93C7B">
        <w:rPr>
          <w:b/>
          <w:bCs/>
          <w:color w:val="007020"/>
        </w:rPr>
        <w:t>lmer</w:t>
      </w:r>
      <w:proofErr w:type="spellEnd"/>
      <w:r w:rsidRPr="00D93C7B">
        <w:rPr>
          <w:color w:val="000000"/>
        </w:rPr>
        <w:t>(y ~</w:t>
      </w:r>
      <w:r w:rsidRPr="00D93C7B">
        <w:rPr>
          <w:color w:val="4070A0"/>
        </w:rPr>
        <w:t xml:space="preserve"> </w:t>
      </w:r>
      <w:r w:rsidRPr="00D93C7B">
        <w:rPr>
          <w:color w:val="000000"/>
        </w:rPr>
        <w:t>x +</w:t>
      </w:r>
      <w:r w:rsidRPr="00D93C7B">
        <w:rPr>
          <w:color w:val="4070A0"/>
        </w:rPr>
        <w:t xml:space="preserve"> </w:t>
      </w:r>
      <w:r w:rsidRPr="00D93C7B">
        <w:rPr>
          <w:color w:val="000000"/>
        </w:rPr>
        <w:t>(</w:t>
      </w:r>
      <w:r w:rsidRPr="00D93C7B">
        <w:rPr>
          <w:color w:val="40A070"/>
        </w:rPr>
        <w:t>1</w:t>
      </w:r>
      <w:r w:rsidRPr="00D93C7B">
        <w:rPr>
          <w:color w:val="000000"/>
        </w:rPr>
        <w:t xml:space="preserve"> |</w:t>
      </w:r>
      <w:r w:rsidRPr="00D93C7B">
        <w:rPr>
          <w:color w:val="4070A0"/>
        </w:rPr>
        <w:t xml:space="preserve"> </w:t>
      </w:r>
      <w:r w:rsidRPr="00D93C7B">
        <w:rPr>
          <w:color w:val="000000"/>
        </w:rPr>
        <w:t xml:space="preserve">g), </w:t>
      </w:r>
      <w:r w:rsidRPr="00D93C7B">
        <w:rPr>
          <w:color w:val="902000"/>
        </w:rPr>
        <w:t>data =</w:t>
      </w:r>
      <w:r w:rsidRPr="00D93C7B">
        <w:rPr>
          <w:color w:val="000000"/>
        </w:rPr>
        <w:t xml:space="preserve"> example)</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FFE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379"/>
        <w:textAlignment w:val="auto"/>
        <w:rPr>
          <w:rFonts w:ascii="Courier New" w:eastAsia="Times New Roman" w:hAnsi="Courier New" w:cs="Courier New"/>
          <w:color w:val="000000"/>
          <w:kern w:val="0"/>
          <w:sz w:val="20"/>
          <w:szCs w:val="20"/>
          <w:lang w:eastAsia="en-NZ" w:bidi="ar-SA"/>
        </w:rPr>
      </w:pPr>
      <w:proofErr w:type="gramStart"/>
      <w:r w:rsidRPr="00D93C7B">
        <w:rPr>
          <w:rFonts w:ascii="Courier New" w:eastAsia="Times New Roman" w:hAnsi="Courier New" w:cs="Courier New"/>
          <w:b/>
          <w:bCs/>
          <w:color w:val="007020"/>
          <w:kern w:val="0"/>
          <w:sz w:val="20"/>
          <w:szCs w:val="20"/>
          <w:lang w:eastAsia="en-NZ" w:bidi="ar-SA"/>
        </w:rPr>
        <w:t>summary</w:t>
      </w:r>
      <w:r w:rsidRPr="00D93C7B">
        <w:rPr>
          <w:rFonts w:ascii="Courier New" w:eastAsia="Times New Roman" w:hAnsi="Courier New" w:cs="Courier New"/>
          <w:color w:val="000000"/>
          <w:kern w:val="0"/>
          <w:sz w:val="20"/>
          <w:szCs w:val="20"/>
          <w:lang w:eastAsia="en-NZ" w:bidi="ar-SA"/>
        </w:rPr>
        <w:t>(</w:t>
      </w:r>
      <w:proofErr w:type="gramEnd"/>
      <w:r w:rsidRPr="00D93C7B">
        <w:rPr>
          <w:rFonts w:ascii="Courier New" w:eastAsia="Times New Roman" w:hAnsi="Courier New" w:cs="Courier New"/>
          <w:color w:val="000000"/>
          <w:kern w:val="0"/>
          <w:sz w:val="20"/>
          <w:szCs w:val="20"/>
          <w:lang w:eastAsia="en-NZ" w:bidi="ar-SA"/>
        </w:rPr>
        <w:t>fit)</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Linear mixed model fit by REML ['</w:t>
      </w:r>
      <w:proofErr w:type="spellStart"/>
      <w:r w:rsidRPr="00D93C7B">
        <w:rPr>
          <w:rFonts w:ascii="Courier New" w:eastAsia="Times New Roman" w:hAnsi="Courier New" w:cs="Courier New"/>
          <w:color w:val="000000"/>
          <w:kern w:val="0"/>
          <w:sz w:val="20"/>
          <w:szCs w:val="20"/>
          <w:lang w:eastAsia="en-NZ" w:bidi="ar-SA"/>
        </w:rPr>
        <w:t>merModLmerTest</w:t>
      </w:r>
      <w:proofErr w:type="spellEnd"/>
      <w:r w:rsidRPr="00D93C7B">
        <w:rPr>
          <w:rFonts w:ascii="Courier New" w:eastAsia="Times New Roman" w:hAnsi="Courier New" w:cs="Courier New"/>
          <w:color w:val="000000"/>
          <w:kern w:val="0"/>
          <w:sz w:val="20"/>
          <w:szCs w:val="20"/>
          <w:lang w:eastAsia="en-NZ" w:bidi="ar-SA"/>
        </w:rPr>
        <w:t>']</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Formula: y ~ x + (1 | g)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Data: example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REML criterion at convergence: 97.07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Random effects:</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w:t>
      </w:r>
      <w:proofErr w:type="gramStart"/>
      <w:r w:rsidRPr="00D93C7B">
        <w:rPr>
          <w:rFonts w:ascii="Courier New" w:eastAsia="Times New Roman" w:hAnsi="Courier New" w:cs="Courier New"/>
          <w:color w:val="000000"/>
          <w:kern w:val="0"/>
          <w:sz w:val="20"/>
          <w:szCs w:val="20"/>
          <w:lang w:eastAsia="en-NZ" w:bidi="ar-SA"/>
        </w:rPr>
        <w:t>#  Groups</w:t>
      </w:r>
      <w:proofErr w:type="gramEnd"/>
      <w:r w:rsidRPr="00D93C7B">
        <w:rPr>
          <w:rFonts w:ascii="Courier New" w:eastAsia="Times New Roman" w:hAnsi="Courier New" w:cs="Courier New"/>
          <w:color w:val="000000"/>
          <w:kern w:val="0"/>
          <w:sz w:val="20"/>
          <w:szCs w:val="20"/>
          <w:lang w:eastAsia="en-NZ" w:bidi="ar-SA"/>
        </w:rPr>
        <w:t xml:space="preserve">   Name        Variance </w:t>
      </w:r>
      <w:proofErr w:type="spellStart"/>
      <w:r w:rsidRPr="00D93C7B">
        <w:rPr>
          <w:rFonts w:ascii="Courier New" w:eastAsia="Times New Roman" w:hAnsi="Courier New" w:cs="Courier New"/>
          <w:color w:val="000000"/>
          <w:kern w:val="0"/>
          <w:sz w:val="20"/>
          <w:szCs w:val="20"/>
          <w:lang w:eastAsia="en-NZ" w:bidi="ar-SA"/>
        </w:rPr>
        <w:t>Std.Dev</w:t>
      </w:r>
      <w:proofErr w:type="spellEnd"/>
      <w:r w:rsidRPr="00D93C7B">
        <w:rPr>
          <w:rFonts w:ascii="Courier New" w:eastAsia="Times New Roman" w:hAnsi="Courier New" w:cs="Courier New"/>
          <w:color w:val="000000"/>
          <w:kern w:val="0"/>
          <w:sz w:val="20"/>
          <w:szCs w:val="20"/>
          <w:lang w:eastAsia="en-NZ" w:bidi="ar-SA"/>
        </w:rPr>
        <w:t>.</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w:t>
      </w:r>
      <w:proofErr w:type="gramStart"/>
      <w:r w:rsidRPr="00D93C7B">
        <w:rPr>
          <w:rFonts w:ascii="Courier New" w:eastAsia="Times New Roman" w:hAnsi="Courier New" w:cs="Courier New"/>
          <w:color w:val="000000"/>
          <w:kern w:val="0"/>
          <w:sz w:val="20"/>
          <w:szCs w:val="20"/>
          <w:lang w:eastAsia="en-NZ" w:bidi="ar-SA"/>
        </w:rPr>
        <w:t>#  g</w:t>
      </w:r>
      <w:proofErr w:type="gramEnd"/>
      <w:r w:rsidRPr="00D93C7B">
        <w:rPr>
          <w:rFonts w:ascii="Courier New" w:eastAsia="Times New Roman" w:hAnsi="Courier New" w:cs="Courier New"/>
          <w:color w:val="000000"/>
          <w:kern w:val="0"/>
          <w:sz w:val="20"/>
          <w:szCs w:val="20"/>
          <w:lang w:eastAsia="en-NZ" w:bidi="ar-SA"/>
        </w:rPr>
        <w:t xml:space="preserve">        (Intercept) 11.136   3.337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w:t>
      </w:r>
      <w:proofErr w:type="gramStart"/>
      <w:r w:rsidRPr="00D93C7B">
        <w:rPr>
          <w:rFonts w:ascii="Courier New" w:eastAsia="Times New Roman" w:hAnsi="Courier New" w:cs="Courier New"/>
          <w:color w:val="000000"/>
          <w:kern w:val="0"/>
          <w:sz w:val="20"/>
          <w:szCs w:val="20"/>
          <w:lang w:eastAsia="en-NZ" w:bidi="ar-SA"/>
        </w:rPr>
        <w:t>#  Residual</w:t>
      </w:r>
      <w:proofErr w:type="gramEnd"/>
      <w:r w:rsidRPr="00D93C7B">
        <w:rPr>
          <w:rFonts w:ascii="Courier New" w:eastAsia="Times New Roman" w:hAnsi="Courier New" w:cs="Courier New"/>
          <w:color w:val="000000"/>
          <w:kern w:val="0"/>
          <w:sz w:val="20"/>
          <w:szCs w:val="20"/>
          <w:lang w:eastAsia="en-NZ" w:bidi="ar-SA"/>
        </w:rPr>
        <w:t xml:space="preserve">              0.972   0.986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Number of </w:t>
      </w:r>
      <w:proofErr w:type="spellStart"/>
      <w:r w:rsidRPr="00D93C7B">
        <w:rPr>
          <w:rFonts w:ascii="Courier New" w:eastAsia="Times New Roman" w:hAnsi="Courier New" w:cs="Courier New"/>
          <w:color w:val="000000"/>
          <w:kern w:val="0"/>
          <w:sz w:val="20"/>
          <w:szCs w:val="20"/>
          <w:lang w:eastAsia="en-NZ" w:bidi="ar-SA"/>
        </w:rPr>
        <w:t>obs</w:t>
      </w:r>
      <w:proofErr w:type="spellEnd"/>
      <w:r w:rsidRPr="00D93C7B">
        <w:rPr>
          <w:rFonts w:ascii="Courier New" w:eastAsia="Times New Roman" w:hAnsi="Courier New" w:cs="Courier New"/>
          <w:color w:val="000000"/>
          <w:kern w:val="0"/>
          <w:sz w:val="20"/>
          <w:szCs w:val="20"/>
          <w:lang w:eastAsia="en-NZ" w:bidi="ar-SA"/>
        </w:rPr>
        <w:t>: 30, groups: g, 3</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Fixed effects:</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Estimate Std. Error t value </w:t>
      </w:r>
      <w:proofErr w:type="spellStart"/>
      <w:proofErr w:type="gramStart"/>
      <w:r w:rsidRPr="00D93C7B">
        <w:rPr>
          <w:rFonts w:ascii="Courier New" w:eastAsia="Times New Roman" w:hAnsi="Courier New" w:cs="Courier New"/>
          <w:color w:val="000000"/>
          <w:kern w:val="0"/>
          <w:sz w:val="20"/>
          <w:szCs w:val="20"/>
          <w:lang w:eastAsia="en-NZ" w:bidi="ar-SA"/>
        </w:rPr>
        <w:t>Pr</w:t>
      </w:r>
      <w:proofErr w:type="spellEnd"/>
      <w:r w:rsidRPr="00D93C7B">
        <w:rPr>
          <w:rFonts w:ascii="Courier New" w:eastAsia="Times New Roman" w:hAnsi="Courier New" w:cs="Courier New"/>
          <w:color w:val="000000"/>
          <w:kern w:val="0"/>
          <w:sz w:val="20"/>
          <w:szCs w:val="20"/>
          <w:lang w:eastAsia="en-NZ" w:bidi="ar-SA"/>
        </w:rPr>
        <w:t>(</w:t>
      </w:r>
      <w:proofErr w:type="gramEnd"/>
      <w:r w:rsidRPr="00D93C7B">
        <w:rPr>
          <w:rFonts w:ascii="Courier New" w:eastAsia="Times New Roman" w:hAnsi="Courier New" w:cs="Courier New"/>
          <w:color w:val="000000"/>
          <w:kern w:val="0"/>
          <w:sz w:val="20"/>
          <w:szCs w:val="20"/>
          <w:lang w:eastAsia="en-NZ" w:bidi="ar-SA"/>
        </w:rPr>
        <w:t xml:space="preserve">&gt;|t|)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(Intercept</w:t>
      </w:r>
      <w:proofErr w:type="gramStart"/>
      <w:r w:rsidRPr="00D93C7B">
        <w:rPr>
          <w:rFonts w:ascii="Courier New" w:eastAsia="Times New Roman" w:hAnsi="Courier New" w:cs="Courier New"/>
          <w:color w:val="000000"/>
          <w:kern w:val="0"/>
          <w:sz w:val="20"/>
          <w:szCs w:val="20"/>
          <w:lang w:eastAsia="en-NZ" w:bidi="ar-SA"/>
        </w:rPr>
        <w:t>)  10.6734</w:t>
      </w:r>
      <w:proofErr w:type="gramEnd"/>
      <w:r w:rsidRPr="00D93C7B">
        <w:rPr>
          <w:rFonts w:ascii="Courier New" w:eastAsia="Times New Roman" w:hAnsi="Courier New" w:cs="Courier New"/>
          <w:color w:val="000000"/>
          <w:kern w:val="0"/>
          <w:sz w:val="20"/>
          <w:szCs w:val="20"/>
          <w:lang w:eastAsia="en-NZ" w:bidi="ar-SA"/>
        </w:rPr>
        <w:t xml:space="preserve">     1.9655    5.43  0.02811 *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            -0.2398     0.0627   -</w:t>
      </w:r>
      <w:proofErr w:type="gramStart"/>
      <w:r w:rsidRPr="00D93C7B">
        <w:rPr>
          <w:rFonts w:ascii="Courier New" w:eastAsia="Times New Roman" w:hAnsi="Courier New" w:cs="Courier New"/>
          <w:color w:val="000000"/>
          <w:kern w:val="0"/>
          <w:sz w:val="20"/>
          <w:szCs w:val="20"/>
          <w:lang w:eastAsia="en-NZ" w:bidi="ar-SA"/>
        </w:rPr>
        <w:t>3.83  0.00073</w:t>
      </w:r>
      <w:proofErr w:type="gramEnd"/>
      <w:r w:rsidRPr="00D93C7B">
        <w:rPr>
          <w:rFonts w:ascii="Courier New" w:eastAsia="Times New Roman" w:hAnsi="Courier New" w:cs="Courier New"/>
          <w:color w:val="000000"/>
          <w:kern w:val="0"/>
          <w:sz w:val="20"/>
          <w:szCs w:val="20"/>
          <w:lang w:eastAsia="en-NZ" w:bidi="ar-SA"/>
        </w:rPr>
        <w:t xml:space="preserve">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w:t>
      </w:r>
      <w:proofErr w:type="spellStart"/>
      <w:r w:rsidRPr="00D93C7B">
        <w:rPr>
          <w:rFonts w:ascii="Courier New" w:eastAsia="Times New Roman" w:hAnsi="Courier New" w:cs="Courier New"/>
          <w:color w:val="000000"/>
          <w:kern w:val="0"/>
          <w:sz w:val="20"/>
          <w:szCs w:val="20"/>
          <w:lang w:eastAsia="en-NZ" w:bidi="ar-SA"/>
        </w:rPr>
        <w:t>Signif</w:t>
      </w:r>
      <w:proofErr w:type="spellEnd"/>
      <w:r w:rsidRPr="00D93C7B">
        <w:rPr>
          <w:rFonts w:ascii="Courier New" w:eastAsia="Times New Roman" w:hAnsi="Courier New" w:cs="Courier New"/>
          <w:color w:val="000000"/>
          <w:kern w:val="0"/>
          <w:sz w:val="20"/>
          <w:szCs w:val="20"/>
          <w:lang w:eastAsia="en-NZ" w:bidi="ar-SA"/>
        </w:rPr>
        <w:t xml:space="preserve">. </w:t>
      </w:r>
      <w:proofErr w:type="gramStart"/>
      <w:r w:rsidRPr="00D93C7B">
        <w:rPr>
          <w:rFonts w:ascii="Courier New" w:eastAsia="Times New Roman" w:hAnsi="Courier New" w:cs="Courier New"/>
          <w:color w:val="000000"/>
          <w:kern w:val="0"/>
          <w:sz w:val="20"/>
          <w:szCs w:val="20"/>
          <w:lang w:eastAsia="en-NZ" w:bidi="ar-SA"/>
        </w:rPr>
        <w:t>codes</w:t>
      </w:r>
      <w:proofErr w:type="gramEnd"/>
      <w:r w:rsidRPr="00D93C7B">
        <w:rPr>
          <w:rFonts w:ascii="Courier New" w:eastAsia="Times New Roman" w:hAnsi="Courier New" w:cs="Courier New"/>
          <w:color w:val="000000"/>
          <w:kern w:val="0"/>
          <w:sz w:val="20"/>
          <w:szCs w:val="20"/>
          <w:lang w:eastAsia="en-NZ" w:bidi="ar-SA"/>
        </w:rPr>
        <w:t>:  0 '***' 0.001 '**' 0.01 '*' 0.05 '.' 0.1 ' ' 1</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ml:space="preserve">## </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Correlation of Fixed Effects:</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w:t>
      </w:r>
      <w:proofErr w:type="spellStart"/>
      <w:r w:rsidRPr="00D93C7B">
        <w:rPr>
          <w:rFonts w:ascii="Courier New" w:eastAsia="Times New Roman" w:hAnsi="Courier New" w:cs="Courier New"/>
          <w:color w:val="000000"/>
          <w:kern w:val="0"/>
          <w:sz w:val="20"/>
          <w:szCs w:val="20"/>
          <w:lang w:eastAsia="en-NZ" w:bidi="ar-SA"/>
        </w:rPr>
        <w:t>Intr</w:t>
      </w:r>
      <w:proofErr w:type="spellEnd"/>
      <w:r w:rsidRPr="00D93C7B">
        <w:rPr>
          <w:rFonts w:ascii="Courier New" w:eastAsia="Times New Roman" w:hAnsi="Courier New" w:cs="Courier New"/>
          <w:color w:val="000000"/>
          <w:kern w:val="0"/>
          <w:sz w:val="20"/>
          <w:szCs w:val="20"/>
          <w:lang w:eastAsia="en-NZ" w:bidi="ar-SA"/>
        </w:rPr>
        <w:t>)</w:t>
      </w:r>
    </w:p>
    <w:p w:rsidR="00D93C7B" w:rsidRPr="00D93C7B" w:rsidRDefault="00D93C7B" w:rsidP="00D93C7B">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759"/>
        <w:textAlignment w:val="auto"/>
        <w:rPr>
          <w:rFonts w:ascii="Courier New" w:eastAsia="Times New Roman" w:hAnsi="Courier New" w:cs="Courier New"/>
          <w:color w:val="000000"/>
          <w:kern w:val="0"/>
          <w:sz w:val="20"/>
          <w:szCs w:val="20"/>
          <w:lang w:eastAsia="en-NZ" w:bidi="ar-SA"/>
        </w:rPr>
      </w:pPr>
      <w:r w:rsidRPr="00D93C7B">
        <w:rPr>
          <w:rFonts w:ascii="Courier New" w:eastAsia="Times New Roman" w:hAnsi="Courier New" w:cs="Courier New"/>
          <w:color w:val="000000"/>
          <w:kern w:val="0"/>
          <w:sz w:val="20"/>
          <w:szCs w:val="20"/>
          <w:lang w:eastAsia="en-NZ" w:bidi="ar-SA"/>
        </w:rPr>
        <w:t>## x -0.175</w:t>
      </w:r>
    </w:p>
    <w:p w:rsidR="00156D87" w:rsidRDefault="00156D87" w:rsidP="00156D87">
      <w:pPr>
        <w:pStyle w:val="Code"/>
      </w:pPr>
    </w:p>
    <w:p w:rsidR="00872F02" w:rsidRDefault="00260E2F" w:rsidP="00260E2F">
      <w:pPr>
        <w:pStyle w:val="Textbody"/>
      </w:pPr>
      <w:r>
        <w:t>The effect size for x is -0.2398 and is significant even at the 0.001 level.</w:t>
      </w:r>
      <w:r w:rsidR="00E43282">
        <w:t xml:space="preserve"> </w:t>
      </w:r>
      <w:r>
        <w:t xml:space="preserve">If this </w:t>
      </w:r>
      <w:r w:rsidR="00A33624">
        <w:t xml:space="preserve">was </w:t>
      </w:r>
      <w:r>
        <w:t xml:space="preserve">the true effect size, and we were to repeat the experiment, what would be our power to detect this trend? We can do this kind of post-hoc power analysis very easily in </w:t>
      </w:r>
      <w:proofErr w:type="spellStart"/>
      <w:r w:rsidRPr="00E43282">
        <w:rPr>
          <w:rStyle w:val="R-codeChar"/>
        </w:rPr>
        <w:t>simr</w:t>
      </w:r>
      <w:proofErr w:type="spellEnd"/>
      <w:r>
        <w:t>:</w:t>
      </w:r>
      <w:r w:rsidR="006E61FB">
        <w:tab/>
      </w:r>
    </w:p>
    <w:p w:rsidR="00E43282" w:rsidRDefault="00E43282" w:rsidP="00260E2F">
      <w:pPr>
        <w:pStyle w:val="Textbody"/>
      </w:pPr>
    </w:p>
    <w:p w:rsidR="00D93C7B" w:rsidRDefault="00D93C7B" w:rsidP="00D93C7B">
      <w:pPr>
        <w:pStyle w:val="HTMLPreformatted"/>
        <w:pBdr>
          <w:top w:val="single" w:sz="6" w:space="6" w:color="CCCCCC"/>
          <w:left w:val="single" w:sz="6" w:space="6" w:color="CCCCCC"/>
          <w:bottom w:val="single" w:sz="6" w:space="6" w:color="CCCCCC"/>
          <w:right w:val="single" w:sz="6" w:space="6" w:color="CCCCCC"/>
        </w:pBdr>
        <w:shd w:val="clear" w:color="auto" w:fill="FFEFD5"/>
        <w:ind w:left="379"/>
        <w:rPr>
          <w:rStyle w:val="HTMLCode"/>
          <w:rFonts w:eastAsia="SimSun"/>
          <w:color w:val="000000"/>
        </w:rPr>
      </w:pPr>
      <w:proofErr w:type="gramStart"/>
      <w:r>
        <w:rPr>
          <w:rStyle w:val="kw"/>
          <w:b/>
          <w:bCs/>
          <w:color w:val="007020"/>
        </w:rPr>
        <w:t>power</w:t>
      </w:r>
      <w:r>
        <w:rPr>
          <w:rStyle w:val="HTMLCode"/>
          <w:rFonts w:eastAsia="SimSun"/>
          <w:color w:val="000000"/>
        </w:rPr>
        <w:t>(</w:t>
      </w:r>
      <w:proofErr w:type="gramEnd"/>
      <w:r>
        <w:rPr>
          <w:rStyle w:val="HTMLCode"/>
          <w:rFonts w:eastAsia="SimSun"/>
          <w:color w:val="000000"/>
        </w:rPr>
        <w:t>fit)</w:t>
      </w:r>
    </w:p>
    <w:p w:rsidR="00D93C7B" w:rsidRDefault="00D93C7B" w:rsidP="00D93C7B">
      <w:pPr>
        <w:pStyle w:val="HTMLPreformatted"/>
        <w:pBdr>
          <w:top w:val="single" w:sz="6" w:space="6" w:color="CCCCCC"/>
          <w:left w:val="single" w:sz="6" w:space="6" w:color="CCCCCC"/>
          <w:bottom w:val="single" w:sz="6" w:space="6" w:color="CCCCCC"/>
          <w:right w:val="single" w:sz="6" w:space="6" w:color="CCCCCC"/>
        </w:pBdr>
        <w:shd w:val="clear" w:color="auto" w:fill="EEEEEE"/>
        <w:ind w:left="759"/>
        <w:rPr>
          <w:color w:val="000000"/>
        </w:rPr>
      </w:pPr>
      <w:r>
        <w:rPr>
          <w:rStyle w:val="HTMLCode"/>
          <w:rFonts w:eastAsia="SimSun"/>
          <w:color w:val="000000"/>
        </w:rPr>
        <w:t>## [1] "98.00% (87.12, 99.72)"</w:t>
      </w:r>
    </w:p>
    <w:p w:rsidR="00A33624" w:rsidRDefault="00A33624" w:rsidP="006E61FB">
      <w:pPr>
        <w:pStyle w:val="Textbody"/>
      </w:pPr>
    </w:p>
    <w:p w:rsidR="006E61FB" w:rsidRDefault="00260E2F" w:rsidP="006E61FB">
      <w:pPr>
        <w:pStyle w:val="Textbody"/>
      </w:pPr>
      <w:r>
        <w:t xml:space="preserve">Note that this simplicity is a result of allowing </w:t>
      </w:r>
      <w:proofErr w:type="spellStart"/>
      <w:r>
        <w:t>simr</w:t>
      </w:r>
      <w:proofErr w:type="spellEnd"/>
      <w:r>
        <w:t xml:space="preserve"> to choose all of our defaults. We could get a more precise power estimate (i.e. a smaller confidence interval for the power) by increasing the number of simulations. We can calculate the power for a different effect size if </w:t>
      </w:r>
      <w:r>
        <w:lastRenderedPageBreak/>
        <w:t>we have a specific scientifically relevant value in mind [see tutorial #x]. We can calculate the power over a number of sample sizes [see tutorial #x].</w:t>
      </w:r>
    </w:p>
    <w:p w:rsidR="006E61FB" w:rsidRDefault="00BA7998" w:rsidP="003D7652">
      <w:pPr>
        <w:pStyle w:val="Heading3"/>
      </w:pPr>
      <w:r>
        <w:t>Assess trade-offs in sampling design and power</w:t>
      </w:r>
    </w:p>
    <w:p w:rsidR="006E61FB" w:rsidRDefault="006E61FB" w:rsidP="006E61FB">
      <w:pPr>
        <w:pStyle w:val="Textbody"/>
      </w:pPr>
    </w:p>
    <w:p w:rsidR="00872F02" w:rsidRDefault="00872F02" w:rsidP="00872F02">
      <w:pPr>
        <w:pStyle w:val="Textbody"/>
      </w:pPr>
      <w:r>
        <w:t>This level of power might be acceptable in many applications. But suppose that collecting data on many levels of x is costly – we might want to collect only as much data as we need to reach a certain level of statistical power. For this we would need to calculate a power curve, which tells us the trade-off between sample size and power.</w:t>
      </w:r>
    </w:p>
    <w:p w:rsidR="00BA7998" w:rsidRDefault="00BA7998" w:rsidP="006E61FB">
      <w:pPr>
        <w:pStyle w:val="Textbody"/>
      </w:pPr>
    </w:p>
    <w:p w:rsidR="006E61FB" w:rsidRDefault="006E61FB" w:rsidP="006E61FB">
      <w:pPr>
        <w:pStyle w:val="Textbody"/>
      </w:pPr>
      <w:r>
        <w:t xml:space="preserve">Calculating and plotting a power curve in </w:t>
      </w:r>
      <w:proofErr w:type="spellStart"/>
      <w:r>
        <w:t>simr</w:t>
      </w:r>
      <w:proofErr w:type="spellEnd"/>
      <w:r>
        <w:t xml:space="preserve"> is simple:</w:t>
      </w:r>
    </w:p>
    <w:p w:rsidR="00BA7998" w:rsidRDefault="006E61FB" w:rsidP="006E61FB">
      <w:pPr>
        <w:pStyle w:val="Textbody"/>
      </w:pPr>
      <w:r>
        <w:tab/>
      </w:r>
      <w:proofErr w:type="gramStart"/>
      <w:r>
        <w:t>pc</w:t>
      </w:r>
      <w:proofErr w:type="gramEnd"/>
      <w:r>
        <w:t xml:space="preserve"> &lt;- </w:t>
      </w:r>
      <w:proofErr w:type="spellStart"/>
      <w:r>
        <w:t>powercurve</w:t>
      </w:r>
      <w:proofErr w:type="spellEnd"/>
      <w:r>
        <w:t>(fit)</w:t>
      </w:r>
    </w:p>
    <w:p w:rsidR="006E61FB" w:rsidRDefault="006E61FB" w:rsidP="006E61FB">
      <w:pPr>
        <w:pStyle w:val="Textbody"/>
      </w:pPr>
      <w:r>
        <w:tab/>
      </w:r>
      <w:proofErr w:type="gramStart"/>
      <w:r>
        <w:t>plot(</w:t>
      </w:r>
      <w:proofErr w:type="gramEnd"/>
      <w:r>
        <w:t>pc)</w:t>
      </w:r>
    </w:p>
    <w:p w:rsidR="006E61FB" w:rsidRDefault="006E61FB" w:rsidP="006E61FB">
      <w:pPr>
        <w:pStyle w:val="Textbody"/>
      </w:pPr>
      <w:r>
        <w:t xml:space="preserve">Note that this may take some time; we are </w:t>
      </w:r>
      <w:proofErr w:type="gramStart"/>
      <w:r>
        <w:t>analysing  [</w:t>
      </w:r>
      <w:proofErr w:type="gramEnd"/>
      <w:r>
        <w:t>R] simulated datasets, and for each of those simulated datasets we are fitting the model to 8 different subsets (we are varying the sample size from 3—10 levels of x).</w:t>
      </w:r>
    </w:p>
    <w:p w:rsidR="006E61FB" w:rsidRDefault="006E61FB" w:rsidP="006E61FB">
      <w:pPr>
        <w:pStyle w:val="Textbody"/>
      </w:pPr>
      <w:r>
        <w:t>The result is shown in figure [two].</w:t>
      </w:r>
    </w:p>
    <w:p w:rsidR="006E61FB" w:rsidRDefault="006E61FB" w:rsidP="006E61FB">
      <w:pPr>
        <w:pStyle w:val="Textbody"/>
      </w:pPr>
    </w:p>
    <w:p w:rsidR="006E61FB" w:rsidRDefault="006E61FB" w:rsidP="006E61FB">
      <w:pPr>
        <w:pStyle w:val="Textbody"/>
      </w:pPr>
    </w:p>
    <w:p w:rsidR="006E61FB" w:rsidRDefault="006E61FB" w:rsidP="006E61FB">
      <w:pPr>
        <w:pStyle w:val="ListParagraph"/>
      </w:pPr>
      <w:r>
        <w:rPr>
          <w:noProof/>
          <w:lang w:eastAsia="en-NZ" w:bidi="ar-SA"/>
        </w:rPr>
        <w:drawing>
          <wp:anchor distT="0" distB="0" distL="114300" distR="114300" simplePos="0" relativeHeight="251663360" behindDoc="0" locked="0" layoutInCell="1" allowOverlap="1" wp14:anchorId="59BA649E" wp14:editId="5EB2D850">
            <wp:simplePos x="0" y="0"/>
            <wp:positionH relativeFrom="column">
              <wp:align>center</wp:align>
            </wp:positionH>
            <wp:positionV relativeFrom="paragraph">
              <wp:align>top</wp:align>
            </wp:positionV>
            <wp:extent cx="4770717" cy="3816358"/>
            <wp:effectExtent l="0" t="0" r="0" b="0"/>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770717" cy="3816358"/>
                    </a:xfrm>
                    <a:prstGeom prst="rect">
                      <a:avLst/>
                    </a:prstGeom>
                    <a:noFill/>
                    <a:ln>
                      <a:noFill/>
                      <a:prstDash/>
                    </a:ln>
                  </pic:spPr>
                </pic:pic>
              </a:graphicData>
            </a:graphic>
          </wp:anchor>
        </w:drawing>
      </w:r>
    </w:p>
    <w:p w:rsidR="006E61FB" w:rsidRDefault="003D7652" w:rsidP="003D7652">
      <w:pPr>
        <w:pStyle w:val="Heading3"/>
      </w:pPr>
      <w:proofErr w:type="gramStart"/>
      <w:r>
        <w:t xml:space="preserve">Varying </w:t>
      </w:r>
      <w:r w:rsidR="006E61FB">
        <w:t>the sample and effect sizes.</w:t>
      </w:r>
      <w:proofErr w:type="gramEnd"/>
    </w:p>
    <w:p w:rsidR="006E61FB" w:rsidRDefault="006E61FB" w:rsidP="006E61FB"/>
    <w:p w:rsidR="006E61FB" w:rsidRDefault="006E61FB" w:rsidP="006E61FB">
      <w:r>
        <w:t xml:space="preserve">The first two analyses made heavy use of the default settings in </w:t>
      </w:r>
      <w:proofErr w:type="spellStart"/>
      <w:r>
        <w:t>simr</w:t>
      </w:r>
      <w:proofErr w:type="spellEnd"/>
      <w:r>
        <w:t xml:space="preserve"> to keep things as simple as possible. For example, the simulated trend defaults to the trend estimated in the fitted </w:t>
      </w:r>
      <w:r>
        <w:lastRenderedPageBreak/>
        <w:t xml:space="preserve">model. Often we will have a specific value for an ecologically significant effect, and we are interested in the power to detect and effect of that size. We can access the fixed effects in an </w:t>
      </w:r>
      <w:proofErr w:type="spellStart"/>
      <w:r>
        <w:t>lmm</w:t>
      </w:r>
      <w:proofErr w:type="spellEnd"/>
      <w:r>
        <w:t xml:space="preserve"> with:</w:t>
      </w:r>
    </w:p>
    <w:p w:rsidR="006E61FB" w:rsidRDefault="006E61FB" w:rsidP="006E61FB">
      <w:r>
        <w:tab/>
      </w:r>
      <w:proofErr w:type="spellStart"/>
      <w:proofErr w:type="gramStart"/>
      <w:r>
        <w:t>fixef</w:t>
      </w:r>
      <w:proofErr w:type="spellEnd"/>
      <w:r>
        <w:t>(</w:t>
      </w:r>
      <w:proofErr w:type="gramEnd"/>
      <w:r>
        <w:t>fit)</w:t>
      </w:r>
    </w:p>
    <w:p w:rsidR="006E61FB" w:rsidRDefault="006E61FB" w:rsidP="006E61FB">
      <w:r>
        <w:t>If we want a specific fixed effect, say the effect for x we use:</w:t>
      </w:r>
    </w:p>
    <w:p w:rsidR="006E61FB" w:rsidRDefault="006E61FB" w:rsidP="006E61FB">
      <w:r>
        <w:tab/>
      </w:r>
      <w:proofErr w:type="spellStart"/>
      <w:proofErr w:type="gramStart"/>
      <w:r>
        <w:t>fixef</w:t>
      </w:r>
      <w:proofErr w:type="spellEnd"/>
      <w:r>
        <w:t>(</w:t>
      </w:r>
      <w:proofErr w:type="gramEnd"/>
      <w:r>
        <w:t>fit)[‘x’]</w:t>
      </w:r>
    </w:p>
    <w:p w:rsidR="006E61FB" w:rsidRDefault="006E61FB" w:rsidP="006E61FB">
      <w:r>
        <w:t xml:space="preserve">Suppose that our ecologically significant effect size for x is -0.1. </w:t>
      </w:r>
      <w:proofErr w:type="spellStart"/>
      <w:proofErr w:type="gramStart"/>
      <w:r>
        <w:t>simr</w:t>
      </w:r>
      <w:proofErr w:type="spellEnd"/>
      <w:proofErr w:type="gramEnd"/>
      <w:r>
        <w:t xml:space="preserve"> uses the (hopefully) obvious idiom to change the size of fixed effects:</w:t>
      </w:r>
    </w:p>
    <w:p w:rsidR="006E61FB" w:rsidRDefault="006E61FB" w:rsidP="006E61FB">
      <w:r>
        <w:tab/>
      </w:r>
      <w:proofErr w:type="spellStart"/>
      <w:proofErr w:type="gramStart"/>
      <w:r>
        <w:t>fixef</w:t>
      </w:r>
      <w:proofErr w:type="spellEnd"/>
      <w:r>
        <w:t>(</w:t>
      </w:r>
      <w:proofErr w:type="gramEnd"/>
      <w:r>
        <w:t>fit)[‘x’] &lt;- -0.1</w:t>
      </w:r>
    </w:p>
    <w:p w:rsidR="006E61FB" w:rsidRDefault="006E61FB" w:rsidP="006E61FB">
      <w:r>
        <w:t>We can now calculate a power curve for our modified fitted model the same way we did for [tutorial two]:</w:t>
      </w:r>
    </w:p>
    <w:p w:rsidR="006E61FB" w:rsidRDefault="006E61FB" w:rsidP="006E61FB">
      <w:r>
        <w:tab/>
        <w:t xml:space="preserve">pc3a &lt;- </w:t>
      </w:r>
      <w:proofErr w:type="spellStart"/>
      <w:proofErr w:type="gramStart"/>
      <w:r>
        <w:t>powercurve</w:t>
      </w:r>
      <w:proofErr w:type="spellEnd"/>
      <w:r>
        <w:t>(</w:t>
      </w:r>
      <w:proofErr w:type="gramEnd"/>
      <w:r>
        <w:t>fit)</w:t>
      </w:r>
    </w:p>
    <w:p w:rsidR="006E61FB" w:rsidRDefault="006E61FB" w:rsidP="006E61FB">
      <w:r>
        <w:tab/>
      </w:r>
      <w:proofErr w:type="gramStart"/>
      <w:r>
        <w:t>plot(</w:t>
      </w:r>
      <w:proofErr w:type="gramEnd"/>
      <w:r>
        <w:t>pc3a)</w:t>
      </w:r>
    </w:p>
    <w:p w:rsidR="006E61FB" w:rsidRDefault="006E61FB" w:rsidP="006E61FB">
      <w:r>
        <w:t>Again, this will take some time. However you can see the results now in figure [3a]. This analysis shows us that we have insufficient power at this effect size for any of the sample sizes considered. To get a better picture of the trade-off between power and sample size we need to increase the number of levels of x, which we can do using the extend command:</w:t>
      </w:r>
    </w:p>
    <w:p w:rsidR="006E61FB" w:rsidRDefault="006E61FB" w:rsidP="006E61FB">
      <w:r>
        <w:tab/>
      </w:r>
      <w:proofErr w:type="gramStart"/>
      <w:r>
        <w:t>fit</w:t>
      </w:r>
      <w:proofErr w:type="gramEnd"/>
      <w:r>
        <w:t xml:space="preserve"> &lt;- extend(fit, along=’x’, n=20)</w:t>
      </w:r>
    </w:p>
    <w:p w:rsidR="006E61FB" w:rsidRDefault="006E61FB" w:rsidP="006E61FB">
      <w:r>
        <w:tab/>
        <w:t xml:space="preserve">pc3b &lt;- </w:t>
      </w:r>
      <w:proofErr w:type="spellStart"/>
      <w:proofErr w:type="gramStart"/>
      <w:r>
        <w:t>powercurve</w:t>
      </w:r>
      <w:proofErr w:type="spellEnd"/>
      <w:r>
        <w:t>(</w:t>
      </w:r>
      <w:proofErr w:type="gramEnd"/>
      <w:r>
        <w:t>fit)</w:t>
      </w:r>
    </w:p>
    <w:p w:rsidR="006E61FB" w:rsidRDefault="006E61FB" w:rsidP="006E61FB">
      <w:r>
        <w:tab/>
      </w:r>
      <w:proofErr w:type="gramStart"/>
      <w:r>
        <w:t>plot(</w:t>
      </w:r>
      <w:proofErr w:type="gramEnd"/>
      <w:r>
        <w:t>pc3b)</w:t>
      </w:r>
    </w:p>
    <w:p w:rsidR="006E61FB" w:rsidRDefault="006E61FB" w:rsidP="006E61FB">
      <w:r>
        <w:t>Figure [3b] shows the power curve for a larger range of levels of x (3—20).</w:t>
      </w:r>
    </w:p>
    <w:p w:rsidR="006E61FB" w:rsidRDefault="006E61FB" w:rsidP="006E61FB"/>
    <w:p w:rsidR="006E61FB" w:rsidRDefault="006E61FB" w:rsidP="006E61FB">
      <w:pPr>
        <w:pStyle w:val="Standard"/>
      </w:pPr>
      <w:r>
        <w:rPr>
          <w:noProof/>
          <w:lang w:eastAsia="en-NZ" w:bidi="ar-SA"/>
        </w:rPr>
        <w:drawing>
          <wp:anchor distT="0" distB="0" distL="114300" distR="114300" simplePos="0" relativeHeight="251660288" behindDoc="0" locked="0" layoutInCell="1" allowOverlap="1" wp14:anchorId="0E2169E1" wp14:editId="32E79709">
            <wp:simplePos x="0" y="0"/>
            <wp:positionH relativeFrom="column">
              <wp:posOffset>2714762</wp:posOffset>
            </wp:positionH>
            <wp:positionV relativeFrom="paragraph">
              <wp:posOffset>16559</wp:posOffset>
            </wp:positionV>
            <wp:extent cx="2917795" cy="2334243"/>
            <wp:effectExtent l="0" t="0" r="0" b="8907"/>
            <wp:wrapTopAndBottom/>
            <wp:docPr id="3"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917795" cy="2334243"/>
                    </a:xfrm>
                    <a:prstGeom prst="rect">
                      <a:avLst/>
                    </a:prstGeom>
                    <a:noFill/>
                    <a:ln>
                      <a:noFill/>
                      <a:prstDash/>
                    </a:ln>
                  </pic:spPr>
                </pic:pic>
              </a:graphicData>
            </a:graphic>
          </wp:anchor>
        </w:drawing>
      </w:r>
      <w:r>
        <w:rPr>
          <w:noProof/>
          <w:lang w:eastAsia="en-NZ" w:bidi="ar-SA"/>
        </w:rPr>
        <w:drawing>
          <wp:anchor distT="0" distB="0" distL="114300" distR="114300" simplePos="0" relativeHeight="251659264" behindDoc="0" locked="0" layoutInCell="1" allowOverlap="1" wp14:anchorId="7999F3E1" wp14:editId="222E071C">
            <wp:simplePos x="0" y="0"/>
            <wp:positionH relativeFrom="column">
              <wp:posOffset>36722</wp:posOffset>
            </wp:positionH>
            <wp:positionV relativeFrom="paragraph">
              <wp:posOffset>127796</wp:posOffset>
            </wp:positionV>
            <wp:extent cx="2589480" cy="2071436"/>
            <wp:effectExtent l="0" t="0" r="1320" b="5014"/>
            <wp:wrapTopAndBottom/>
            <wp:docPr id="4"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589480" cy="2071436"/>
                    </a:xfrm>
                    <a:prstGeom prst="rect">
                      <a:avLst/>
                    </a:prstGeom>
                    <a:noFill/>
                    <a:ln>
                      <a:noFill/>
                      <a:prstDash/>
                    </a:ln>
                  </pic:spPr>
                </pic:pic>
              </a:graphicData>
            </a:graphic>
          </wp:anchor>
        </w:drawing>
      </w:r>
    </w:p>
    <w:p w:rsidR="00F76A54" w:rsidRDefault="00F76A54" w:rsidP="00F76A54">
      <w:pPr>
        <w:pStyle w:val="Heading3"/>
      </w:pPr>
      <w:bookmarkStart w:id="8" w:name="_GoBack"/>
      <w:bookmarkEnd w:id="8"/>
      <w:r>
        <w:t>Multiple p-value thresholds</w:t>
      </w:r>
    </w:p>
    <w:p w:rsidR="00F76A54" w:rsidRDefault="00F76A54" w:rsidP="00F76A54">
      <w:pPr>
        <w:pStyle w:val="Textbody"/>
      </w:pPr>
    </w:p>
    <w:p w:rsidR="00F76A54" w:rsidRPr="00F76A54" w:rsidRDefault="00F76A54" w:rsidP="00F76A54">
      <w:pPr>
        <w:widowControl/>
        <w:suppressAutoHyphens w:val="0"/>
        <w:autoSpaceDN/>
        <w:spacing w:before="100" w:beforeAutospacing="1" w:after="100" w:afterAutospacing="1"/>
        <w:textAlignment w:val="auto"/>
        <w:rPr>
          <w:rFonts w:ascii="Arial" w:eastAsia="Times New Roman" w:hAnsi="Arial" w:cs="Arial"/>
          <w:color w:val="000000"/>
          <w:kern w:val="0"/>
          <w:sz w:val="18"/>
          <w:szCs w:val="18"/>
          <w:lang w:eastAsia="en-NZ" w:bidi="ar-SA"/>
        </w:rPr>
      </w:pPr>
      <w:r w:rsidRPr="00F76A54">
        <w:rPr>
          <w:rFonts w:ascii="Arial" w:eastAsia="Times New Roman" w:hAnsi="Arial" w:cs="Arial"/>
          <w:color w:val="000000"/>
          <w:kern w:val="0"/>
          <w:sz w:val="18"/>
          <w:szCs w:val="18"/>
          <w:lang w:eastAsia="en-NZ" w:bidi="ar-SA"/>
        </w:rPr>
        <w:t>Include Type I error calculations.</w:t>
      </w:r>
    </w:p>
    <w:p w:rsidR="00F76A54" w:rsidRPr="00F76A54" w:rsidRDefault="00F76A54" w:rsidP="00F76A54">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Lucida Console" w:eastAsia="Times New Roman" w:hAnsi="Lucida Console" w:cs="Courier New"/>
          <w:color w:val="000000"/>
          <w:kern w:val="0"/>
          <w:sz w:val="20"/>
          <w:szCs w:val="20"/>
          <w:shd w:val="clear" w:color="auto" w:fill="F8F8F8"/>
          <w:lang w:eastAsia="en-NZ" w:bidi="ar-SA"/>
        </w:rPr>
      </w:pPr>
      <w:r w:rsidRPr="00F76A54">
        <w:rPr>
          <w:rFonts w:ascii="Lucida Console" w:eastAsia="Times New Roman" w:hAnsi="Lucida Console" w:cs="Courier New"/>
          <w:color w:val="000000"/>
          <w:kern w:val="0"/>
          <w:sz w:val="20"/>
          <w:szCs w:val="20"/>
          <w:shd w:val="clear" w:color="auto" w:fill="F8F8F8"/>
          <w:lang w:eastAsia="en-NZ" w:bidi="ar-SA"/>
        </w:rPr>
        <w:t xml:space="preserve">pc4 </w:t>
      </w:r>
      <w:r w:rsidRPr="00F76A54">
        <w:rPr>
          <w:rFonts w:ascii="Lucida Console" w:eastAsia="Times New Roman" w:hAnsi="Lucida Console" w:cs="Courier New"/>
          <w:color w:val="687687"/>
          <w:kern w:val="0"/>
          <w:sz w:val="20"/>
          <w:szCs w:val="20"/>
          <w:shd w:val="clear" w:color="auto" w:fill="F8F8F8"/>
          <w:lang w:eastAsia="en-NZ" w:bidi="ar-SA"/>
        </w:rPr>
        <w:t>&lt;-</w:t>
      </w:r>
      <w:r w:rsidRPr="00F76A54">
        <w:rPr>
          <w:rFonts w:ascii="Lucida Console" w:eastAsia="Times New Roman" w:hAnsi="Lucida Console" w:cs="Courier New"/>
          <w:color w:val="000000"/>
          <w:kern w:val="0"/>
          <w:sz w:val="20"/>
          <w:szCs w:val="20"/>
          <w:shd w:val="clear" w:color="auto" w:fill="F8F8F8"/>
          <w:lang w:eastAsia="en-NZ" w:bidi="ar-SA"/>
        </w:rPr>
        <w:t xml:space="preserve"> pc3b</w:t>
      </w:r>
    </w:p>
    <w:p w:rsidR="00F76A54" w:rsidRPr="00F76A54" w:rsidRDefault="00F76A54" w:rsidP="00F76A54">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Lucida Console" w:eastAsia="Times New Roman" w:hAnsi="Lucida Console" w:cs="Courier New"/>
          <w:color w:val="000000"/>
          <w:kern w:val="0"/>
          <w:sz w:val="20"/>
          <w:szCs w:val="20"/>
          <w:shd w:val="clear" w:color="auto" w:fill="F8F8F8"/>
          <w:lang w:eastAsia="en-NZ" w:bidi="ar-SA"/>
        </w:rPr>
      </w:pPr>
      <w:proofErr w:type="gramStart"/>
      <w:r w:rsidRPr="00F76A54">
        <w:rPr>
          <w:rFonts w:ascii="Lucida Console" w:eastAsia="Times New Roman" w:hAnsi="Lucida Console" w:cs="Courier New"/>
          <w:color w:val="000000"/>
          <w:kern w:val="0"/>
          <w:sz w:val="20"/>
          <w:szCs w:val="20"/>
          <w:shd w:val="clear" w:color="auto" w:fill="F8F8F8"/>
          <w:lang w:eastAsia="en-NZ" w:bidi="ar-SA"/>
        </w:rPr>
        <w:t>plot</w:t>
      </w:r>
      <w:r w:rsidRPr="00F76A54">
        <w:rPr>
          <w:rFonts w:ascii="Lucida Console" w:eastAsia="Times New Roman" w:hAnsi="Lucida Console" w:cs="Courier New"/>
          <w:color w:val="687687"/>
          <w:kern w:val="0"/>
          <w:sz w:val="20"/>
          <w:szCs w:val="20"/>
          <w:shd w:val="clear" w:color="auto" w:fill="F8F8F8"/>
          <w:lang w:eastAsia="en-NZ" w:bidi="ar-SA"/>
        </w:rPr>
        <w:t>(</w:t>
      </w:r>
      <w:proofErr w:type="gramEnd"/>
      <w:r w:rsidRPr="00F76A54">
        <w:rPr>
          <w:rFonts w:ascii="Lucida Console" w:eastAsia="Times New Roman" w:hAnsi="Lucida Console" w:cs="Courier New"/>
          <w:color w:val="000000"/>
          <w:kern w:val="0"/>
          <w:sz w:val="20"/>
          <w:szCs w:val="20"/>
          <w:shd w:val="clear" w:color="auto" w:fill="F8F8F8"/>
          <w:lang w:eastAsia="en-NZ" w:bidi="ar-SA"/>
        </w:rPr>
        <w:t xml:space="preserve">pc4, </w:t>
      </w:r>
      <w:proofErr w:type="spellStart"/>
      <w:r w:rsidRPr="00F76A54">
        <w:rPr>
          <w:rFonts w:ascii="Lucida Console" w:eastAsia="Times New Roman" w:hAnsi="Lucida Console" w:cs="Courier New"/>
          <w:color w:val="000000"/>
          <w:kern w:val="0"/>
          <w:sz w:val="20"/>
          <w:szCs w:val="20"/>
          <w:shd w:val="clear" w:color="auto" w:fill="F8F8F8"/>
          <w:lang w:eastAsia="en-NZ" w:bidi="ar-SA"/>
        </w:rPr>
        <w:t>pval</w:t>
      </w:r>
      <w:proofErr w:type="spellEnd"/>
      <w:r w:rsidRPr="00F76A54">
        <w:rPr>
          <w:rFonts w:ascii="Lucida Console" w:eastAsia="Times New Roman" w:hAnsi="Lucida Console" w:cs="Courier New"/>
          <w:color w:val="000000"/>
          <w:kern w:val="0"/>
          <w:sz w:val="20"/>
          <w:szCs w:val="20"/>
          <w:shd w:val="clear" w:color="auto" w:fill="F8F8F8"/>
          <w:lang w:eastAsia="en-NZ" w:bidi="ar-SA"/>
        </w:rPr>
        <w:t xml:space="preserve"> </w:t>
      </w:r>
      <w:r w:rsidRPr="00F76A54">
        <w:rPr>
          <w:rFonts w:ascii="Lucida Console" w:eastAsia="Times New Roman" w:hAnsi="Lucida Console" w:cs="Courier New"/>
          <w:color w:val="687687"/>
          <w:kern w:val="0"/>
          <w:sz w:val="20"/>
          <w:szCs w:val="20"/>
          <w:shd w:val="clear" w:color="auto" w:fill="F8F8F8"/>
          <w:lang w:eastAsia="en-NZ" w:bidi="ar-SA"/>
        </w:rPr>
        <w:t>=</w:t>
      </w:r>
      <w:r w:rsidRPr="00F76A54">
        <w:rPr>
          <w:rFonts w:ascii="Lucida Console" w:eastAsia="Times New Roman" w:hAnsi="Lucida Console" w:cs="Courier New"/>
          <w:color w:val="000000"/>
          <w:kern w:val="0"/>
          <w:sz w:val="20"/>
          <w:szCs w:val="20"/>
          <w:shd w:val="clear" w:color="auto" w:fill="F8F8F8"/>
          <w:lang w:eastAsia="en-NZ" w:bidi="ar-SA"/>
        </w:rPr>
        <w:t xml:space="preserve"> c</w:t>
      </w:r>
      <w:r w:rsidRPr="00F76A54">
        <w:rPr>
          <w:rFonts w:ascii="Lucida Console" w:eastAsia="Times New Roman" w:hAnsi="Lucida Console" w:cs="Courier New"/>
          <w:color w:val="687687"/>
          <w:kern w:val="0"/>
          <w:sz w:val="20"/>
          <w:szCs w:val="20"/>
          <w:shd w:val="clear" w:color="auto" w:fill="F8F8F8"/>
          <w:lang w:eastAsia="en-NZ" w:bidi="ar-SA"/>
        </w:rPr>
        <w:t>(</w:t>
      </w:r>
      <w:r w:rsidRPr="00F76A54">
        <w:rPr>
          <w:rFonts w:ascii="Lucida Console" w:eastAsia="Times New Roman" w:hAnsi="Lucida Console" w:cs="Courier New"/>
          <w:color w:val="0000CD"/>
          <w:kern w:val="0"/>
          <w:sz w:val="20"/>
          <w:szCs w:val="20"/>
          <w:shd w:val="clear" w:color="auto" w:fill="F8F8F8"/>
          <w:lang w:eastAsia="en-NZ" w:bidi="ar-SA"/>
        </w:rPr>
        <w:t>0.01</w:t>
      </w:r>
      <w:r w:rsidRPr="00F76A54">
        <w:rPr>
          <w:rFonts w:ascii="Lucida Console" w:eastAsia="Times New Roman" w:hAnsi="Lucida Console" w:cs="Courier New"/>
          <w:color w:val="000000"/>
          <w:kern w:val="0"/>
          <w:sz w:val="20"/>
          <w:szCs w:val="20"/>
          <w:shd w:val="clear" w:color="auto" w:fill="F8F8F8"/>
          <w:lang w:eastAsia="en-NZ" w:bidi="ar-SA"/>
        </w:rPr>
        <w:t xml:space="preserve">, </w:t>
      </w:r>
      <w:r w:rsidRPr="00F76A54">
        <w:rPr>
          <w:rFonts w:ascii="Lucida Console" w:eastAsia="Times New Roman" w:hAnsi="Lucida Console" w:cs="Courier New"/>
          <w:color w:val="0000CD"/>
          <w:kern w:val="0"/>
          <w:sz w:val="20"/>
          <w:szCs w:val="20"/>
          <w:shd w:val="clear" w:color="auto" w:fill="F8F8F8"/>
          <w:lang w:eastAsia="en-NZ" w:bidi="ar-SA"/>
        </w:rPr>
        <w:t>0.05</w:t>
      </w:r>
      <w:r w:rsidRPr="00F76A54">
        <w:rPr>
          <w:rFonts w:ascii="Lucida Console" w:eastAsia="Times New Roman" w:hAnsi="Lucida Console" w:cs="Courier New"/>
          <w:color w:val="000000"/>
          <w:kern w:val="0"/>
          <w:sz w:val="20"/>
          <w:szCs w:val="20"/>
          <w:shd w:val="clear" w:color="auto" w:fill="F8F8F8"/>
          <w:lang w:eastAsia="en-NZ" w:bidi="ar-SA"/>
        </w:rPr>
        <w:t xml:space="preserve">, </w:t>
      </w:r>
      <w:r w:rsidRPr="00F76A54">
        <w:rPr>
          <w:rFonts w:ascii="Lucida Console" w:eastAsia="Times New Roman" w:hAnsi="Lucida Console" w:cs="Courier New"/>
          <w:color w:val="0000CD"/>
          <w:kern w:val="0"/>
          <w:sz w:val="20"/>
          <w:szCs w:val="20"/>
          <w:shd w:val="clear" w:color="auto" w:fill="F8F8F8"/>
          <w:lang w:eastAsia="en-NZ" w:bidi="ar-SA"/>
        </w:rPr>
        <w:t>0.1</w:t>
      </w:r>
      <w:r w:rsidRPr="00F76A54">
        <w:rPr>
          <w:rFonts w:ascii="Lucida Console" w:eastAsia="Times New Roman" w:hAnsi="Lucida Console" w:cs="Courier New"/>
          <w:color w:val="687687"/>
          <w:kern w:val="0"/>
          <w:sz w:val="20"/>
          <w:szCs w:val="20"/>
          <w:shd w:val="clear" w:color="auto" w:fill="F8F8F8"/>
          <w:lang w:eastAsia="en-NZ" w:bidi="ar-SA"/>
        </w:rPr>
        <w:t>))</w:t>
      </w:r>
    </w:p>
    <w:p w:rsidR="00F76A54" w:rsidRPr="00F76A54" w:rsidRDefault="00F76A54" w:rsidP="00F76A54">
      <w:pPr>
        <w:pStyle w:val="Textbody"/>
      </w:pPr>
    </w:p>
    <w:p w:rsidR="00F76A54" w:rsidRPr="00F76A54" w:rsidRDefault="00E354A1" w:rsidP="00F76A54">
      <w:pPr>
        <w:pStyle w:val="Textbody"/>
      </w:pPr>
      <w:r>
        <w:rPr>
          <w:noProof/>
          <w:lang w:eastAsia="en-NZ" w:bidi="ar-SA"/>
        </w:rPr>
        <w:lastRenderedPageBreak/>
        <w:drawing>
          <wp:inline distT="0" distB="0" distL="0" distR="0">
            <wp:extent cx="5731510" cy="57315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chunk-11.emf"/>
                    <pic:cNvPicPr/>
                  </pic:nvPicPr>
                  <pic:blipFill>
                    <a:blip r:embed="rId11">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E354A1" w:rsidRDefault="00E354A1">
      <w:pPr>
        <w:pStyle w:val="Heading3"/>
      </w:pPr>
      <w:r>
        <w:t>Extend along another dimension</w:t>
      </w:r>
    </w:p>
    <w:p w:rsidR="00E354A1" w:rsidRDefault="00E354A1" w:rsidP="00E354A1">
      <w:pPr>
        <w:pStyle w:val="Textbody"/>
      </w:pPr>
    </w:p>
    <w:p w:rsidR="00E354A1" w:rsidRPr="00E354A1" w:rsidRDefault="00E354A1" w:rsidP="00E354A1">
      <w:pPr>
        <w:widowControl/>
        <w:suppressAutoHyphens w:val="0"/>
        <w:autoSpaceDN/>
        <w:spacing w:before="100" w:beforeAutospacing="1" w:after="100" w:afterAutospacing="1"/>
        <w:textAlignment w:val="auto"/>
        <w:rPr>
          <w:rFonts w:ascii="Arial" w:eastAsia="Times New Roman" w:hAnsi="Arial" w:cs="Arial"/>
          <w:color w:val="000000"/>
          <w:kern w:val="0"/>
          <w:sz w:val="18"/>
          <w:szCs w:val="18"/>
          <w:lang w:eastAsia="en-NZ" w:bidi="ar-SA"/>
        </w:rPr>
      </w:pPr>
      <w:r w:rsidRPr="00E354A1">
        <w:rPr>
          <w:rFonts w:ascii="Arial" w:eastAsia="Times New Roman" w:hAnsi="Arial" w:cs="Arial"/>
          <w:color w:val="000000"/>
          <w:kern w:val="0"/>
          <w:sz w:val="18"/>
          <w:szCs w:val="18"/>
          <w:lang w:eastAsia="en-NZ" w:bidi="ar-SA"/>
        </w:rPr>
        <w:t>Extend another dimension.</w:t>
      </w:r>
    </w:p>
    <w:p w:rsidR="00E354A1" w:rsidRPr="00E354A1" w:rsidRDefault="00E354A1" w:rsidP="00E354A1">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Lucida Console" w:eastAsia="Times New Roman" w:hAnsi="Lucida Console" w:cs="Courier New"/>
          <w:color w:val="000000"/>
          <w:kern w:val="0"/>
          <w:sz w:val="20"/>
          <w:szCs w:val="20"/>
          <w:shd w:val="clear" w:color="auto" w:fill="F8F8F8"/>
          <w:lang w:eastAsia="en-NZ" w:bidi="ar-SA"/>
        </w:rPr>
      </w:pPr>
      <w:r w:rsidRPr="00E354A1">
        <w:rPr>
          <w:rFonts w:ascii="Lucida Console" w:eastAsia="Times New Roman" w:hAnsi="Lucida Console" w:cs="Courier New"/>
          <w:color w:val="000000"/>
          <w:kern w:val="0"/>
          <w:sz w:val="20"/>
          <w:szCs w:val="20"/>
          <w:shd w:val="clear" w:color="auto" w:fill="F8F8F8"/>
          <w:lang w:eastAsia="en-NZ" w:bidi="ar-SA"/>
        </w:rPr>
        <w:t xml:space="preserve">model4 </w:t>
      </w:r>
      <w:r w:rsidRPr="00E354A1">
        <w:rPr>
          <w:rFonts w:ascii="Lucida Console" w:eastAsia="Times New Roman" w:hAnsi="Lucida Console" w:cs="Courier New"/>
          <w:color w:val="687687"/>
          <w:kern w:val="0"/>
          <w:sz w:val="20"/>
          <w:szCs w:val="20"/>
          <w:shd w:val="clear" w:color="auto" w:fill="F8F8F8"/>
          <w:lang w:eastAsia="en-NZ" w:bidi="ar-SA"/>
        </w:rPr>
        <w:t>&lt;-</w:t>
      </w:r>
      <w:r w:rsidRPr="00E354A1">
        <w:rPr>
          <w:rFonts w:ascii="Lucida Console" w:eastAsia="Times New Roman" w:hAnsi="Lucida Console" w:cs="Courier New"/>
          <w:color w:val="000000"/>
          <w:kern w:val="0"/>
          <w:sz w:val="20"/>
          <w:szCs w:val="20"/>
          <w:shd w:val="clear" w:color="auto" w:fill="F8F8F8"/>
          <w:lang w:eastAsia="en-NZ" w:bidi="ar-SA"/>
        </w:rPr>
        <w:t xml:space="preserve"> </w:t>
      </w:r>
      <w:proofErr w:type="gramStart"/>
      <w:r w:rsidRPr="00E354A1">
        <w:rPr>
          <w:rFonts w:ascii="Lucida Console" w:eastAsia="Times New Roman" w:hAnsi="Lucida Console" w:cs="Courier New"/>
          <w:color w:val="000000"/>
          <w:kern w:val="0"/>
          <w:sz w:val="20"/>
          <w:szCs w:val="20"/>
          <w:shd w:val="clear" w:color="auto" w:fill="F8F8F8"/>
          <w:lang w:eastAsia="en-NZ" w:bidi="ar-SA"/>
        </w:rPr>
        <w:t>extend</w:t>
      </w:r>
      <w:r w:rsidRPr="00E354A1">
        <w:rPr>
          <w:rFonts w:ascii="Lucida Console" w:eastAsia="Times New Roman" w:hAnsi="Lucida Console" w:cs="Courier New"/>
          <w:color w:val="687687"/>
          <w:kern w:val="0"/>
          <w:sz w:val="20"/>
          <w:szCs w:val="20"/>
          <w:shd w:val="clear" w:color="auto" w:fill="F8F8F8"/>
          <w:lang w:eastAsia="en-NZ" w:bidi="ar-SA"/>
        </w:rPr>
        <w:t>(</w:t>
      </w:r>
      <w:proofErr w:type="gramEnd"/>
      <w:r w:rsidRPr="00E354A1">
        <w:rPr>
          <w:rFonts w:ascii="Lucida Console" w:eastAsia="Times New Roman" w:hAnsi="Lucida Console" w:cs="Courier New"/>
          <w:color w:val="000000"/>
          <w:kern w:val="0"/>
          <w:sz w:val="20"/>
          <w:szCs w:val="20"/>
          <w:shd w:val="clear" w:color="auto" w:fill="F8F8F8"/>
          <w:lang w:eastAsia="en-NZ" w:bidi="ar-SA"/>
        </w:rPr>
        <w:t xml:space="preserve">model1, along </w:t>
      </w:r>
      <w:r w:rsidRPr="00E354A1">
        <w:rPr>
          <w:rFonts w:ascii="Lucida Console" w:eastAsia="Times New Roman" w:hAnsi="Lucida Console" w:cs="Courier New"/>
          <w:color w:val="687687"/>
          <w:kern w:val="0"/>
          <w:sz w:val="20"/>
          <w:szCs w:val="20"/>
          <w:shd w:val="clear" w:color="auto" w:fill="F8F8F8"/>
          <w:lang w:eastAsia="en-NZ" w:bidi="ar-SA"/>
        </w:rPr>
        <w:t>=</w:t>
      </w:r>
      <w:r w:rsidRPr="00E354A1">
        <w:rPr>
          <w:rFonts w:ascii="Lucida Console" w:eastAsia="Times New Roman" w:hAnsi="Lucida Console" w:cs="Courier New"/>
          <w:color w:val="000000"/>
          <w:kern w:val="0"/>
          <w:sz w:val="20"/>
          <w:szCs w:val="20"/>
          <w:shd w:val="clear" w:color="auto" w:fill="F8F8F8"/>
          <w:lang w:eastAsia="en-NZ" w:bidi="ar-SA"/>
        </w:rPr>
        <w:t xml:space="preserve"> </w:t>
      </w:r>
      <w:r w:rsidRPr="00E354A1">
        <w:rPr>
          <w:rFonts w:ascii="Lucida Console" w:eastAsia="Times New Roman" w:hAnsi="Lucida Console" w:cs="Courier New"/>
          <w:color w:val="036A07"/>
          <w:kern w:val="0"/>
          <w:sz w:val="20"/>
          <w:szCs w:val="20"/>
          <w:shd w:val="clear" w:color="auto" w:fill="F8F8F8"/>
          <w:lang w:eastAsia="en-NZ" w:bidi="ar-SA"/>
        </w:rPr>
        <w:t>"g"</w:t>
      </w:r>
      <w:r w:rsidRPr="00E354A1">
        <w:rPr>
          <w:rFonts w:ascii="Lucida Console" w:eastAsia="Times New Roman" w:hAnsi="Lucida Console" w:cs="Courier New"/>
          <w:color w:val="000000"/>
          <w:kern w:val="0"/>
          <w:sz w:val="20"/>
          <w:szCs w:val="20"/>
          <w:shd w:val="clear" w:color="auto" w:fill="F8F8F8"/>
          <w:lang w:eastAsia="en-NZ" w:bidi="ar-SA"/>
        </w:rPr>
        <w:t xml:space="preserve">, n </w:t>
      </w:r>
      <w:r w:rsidRPr="00E354A1">
        <w:rPr>
          <w:rFonts w:ascii="Lucida Console" w:eastAsia="Times New Roman" w:hAnsi="Lucida Console" w:cs="Courier New"/>
          <w:color w:val="687687"/>
          <w:kern w:val="0"/>
          <w:sz w:val="20"/>
          <w:szCs w:val="20"/>
          <w:shd w:val="clear" w:color="auto" w:fill="F8F8F8"/>
          <w:lang w:eastAsia="en-NZ" w:bidi="ar-SA"/>
        </w:rPr>
        <w:t>=</w:t>
      </w:r>
      <w:r w:rsidRPr="00E354A1">
        <w:rPr>
          <w:rFonts w:ascii="Lucida Console" w:eastAsia="Times New Roman" w:hAnsi="Lucida Console" w:cs="Courier New"/>
          <w:color w:val="000000"/>
          <w:kern w:val="0"/>
          <w:sz w:val="20"/>
          <w:szCs w:val="20"/>
          <w:shd w:val="clear" w:color="auto" w:fill="F8F8F8"/>
          <w:lang w:eastAsia="en-NZ" w:bidi="ar-SA"/>
        </w:rPr>
        <w:t xml:space="preserve"> </w:t>
      </w:r>
      <w:r w:rsidRPr="00E354A1">
        <w:rPr>
          <w:rFonts w:ascii="Lucida Console" w:eastAsia="Times New Roman" w:hAnsi="Lucida Console" w:cs="Courier New"/>
          <w:color w:val="0000CD"/>
          <w:kern w:val="0"/>
          <w:sz w:val="20"/>
          <w:szCs w:val="20"/>
          <w:shd w:val="clear" w:color="auto" w:fill="F8F8F8"/>
          <w:lang w:eastAsia="en-NZ" w:bidi="ar-SA"/>
        </w:rPr>
        <w:t>8</w:t>
      </w:r>
      <w:r w:rsidRPr="00E354A1">
        <w:rPr>
          <w:rFonts w:ascii="Lucida Console" w:eastAsia="Times New Roman" w:hAnsi="Lucida Console" w:cs="Courier New"/>
          <w:color w:val="687687"/>
          <w:kern w:val="0"/>
          <w:sz w:val="20"/>
          <w:szCs w:val="20"/>
          <w:shd w:val="clear" w:color="auto" w:fill="F8F8F8"/>
          <w:lang w:eastAsia="en-NZ" w:bidi="ar-SA"/>
        </w:rPr>
        <w:t>)</w:t>
      </w:r>
    </w:p>
    <w:p w:rsidR="00E354A1" w:rsidRPr="00E354A1" w:rsidRDefault="00E354A1" w:rsidP="00E354A1">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Lucida Console" w:eastAsia="Times New Roman" w:hAnsi="Lucida Console" w:cs="Courier New"/>
          <w:color w:val="000000"/>
          <w:kern w:val="0"/>
          <w:sz w:val="20"/>
          <w:szCs w:val="20"/>
          <w:shd w:val="clear" w:color="auto" w:fill="F8F8F8"/>
          <w:lang w:eastAsia="en-NZ" w:bidi="ar-SA"/>
        </w:rPr>
      </w:pPr>
      <w:r w:rsidRPr="00E354A1">
        <w:rPr>
          <w:rFonts w:ascii="Lucida Console" w:eastAsia="Times New Roman" w:hAnsi="Lucida Console" w:cs="Courier New"/>
          <w:color w:val="000000"/>
          <w:kern w:val="0"/>
          <w:sz w:val="20"/>
          <w:szCs w:val="20"/>
          <w:shd w:val="clear" w:color="auto" w:fill="F8F8F8"/>
          <w:lang w:eastAsia="en-NZ" w:bidi="ar-SA"/>
        </w:rPr>
        <w:t xml:space="preserve">pc5 </w:t>
      </w:r>
      <w:r w:rsidRPr="00E354A1">
        <w:rPr>
          <w:rFonts w:ascii="Lucida Console" w:eastAsia="Times New Roman" w:hAnsi="Lucida Console" w:cs="Courier New"/>
          <w:color w:val="687687"/>
          <w:kern w:val="0"/>
          <w:sz w:val="20"/>
          <w:szCs w:val="20"/>
          <w:shd w:val="clear" w:color="auto" w:fill="F8F8F8"/>
          <w:lang w:eastAsia="en-NZ" w:bidi="ar-SA"/>
        </w:rPr>
        <w:t>&lt;-</w:t>
      </w:r>
      <w:r w:rsidRPr="00E354A1">
        <w:rPr>
          <w:rFonts w:ascii="Lucida Console" w:eastAsia="Times New Roman" w:hAnsi="Lucida Console" w:cs="Courier New"/>
          <w:color w:val="000000"/>
          <w:kern w:val="0"/>
          <w:sz w:val="20"/>
          <w:szCs w:val="20"/>
          <w:shd w:val="clear" w:color="auto" w:fill="F8F8F8"/>
          <w:lang w:eastAsia="en-NZ" w:bidi="ar-SA"/>
        </w:rPr>
        <w:t xml:space="preserve"> </w:t>
      </w:r>
      <w:proofErr w:type="spellStart"/>
      <w:proofErr w:type="gramStart"/>
      <w:r w:rsidRPr="00E354A1">
        <w:rPr>
          <w:rFonts w:ascii="Lucida Console" w:eastAsia="Times New Roman" w:hAnsi="Lucida Console" w:cs="Courier New"/>
          <w:color w:val="000000"/>
          <w:kern w:val="0"/>
          <w:sz w:val="20"/>
          <w:szCs w:val="20"/>
          <w:shd w:val="clear" w:color="auto" w:fill="F8F8F8"/>
          <w:lang w:eastAsia="en-NZ" w:bidi="ar-SA"/>
        </w:rPr>
        <w:t>powerCurve</w:t>
      </w:r>
      <w:proofErr w:type="spellEnd"/>
      <w:r w:rsidRPr="00E354A1">
        <w:rPr>
          <w:rFonts w:ascii="Lucida Console" w:eastAsia="Times New Roman" w:hAnsi="Lucida Console" w:cs="Courier New"/>
          <w:color w:val="687687"/>
          <w:kern w:val="0"/>
          <w:sz w:val="20"/>
          <w:szCs w:val="20"/>
          <w:shd w:val="clear" w:color="auto" w:fill="F8F8F8"/>
          <w:lang w:eastAsia="en-NZ" w:bidi="ar-SA"/>
        </w:rPr>
        <w:t>(</w:t>
      </w:r>
      <w:proofErr w:type="gramEnd"/>
      <w:r w:rsidRPr="00E354A1">
        <w:rPr>
          <w:rFonts w:ascii="Lucida Console" w:eastAsia="Times New Roman" w:hAnsi="Lucida Console" w:cs="Courier New"/>
          <w:color w:val="000000"/>
          <w:kern w:val="0"/>
          <w:sz w:val="20"/>
          <w:szCs w:val="20"/>
          <w:shd w:val="clear" w:color="auto" w:fill="F8F8F8"/>
          <w:lang w:eastAsia="en-NZ" w:bidi="ar-SA"/>
        </w:rPr>
        <w:t>model4</w:t>
      </w:r>
      <w:r w:rsidRPr="00E354A1">
        <w:rPr>
          <w:rFonts w:ascii="Lucida Console" w:eastAsia="Times New Roman" w:hAnsi="Lucida Console" w:cs="Courier New"/>
          <w:color w:val="687687"/>
          <w:kern w:val="0"/>
          <w:sz w:val="20"/>
          <w:szCs w:val="20"/>
          <w:shd w:val="clear" w:color="auto" w:fill="F8F8F8"/>
          <w:lang w:eastAsia="en-NZ" w:bidi="ar-SA"/>
        </w:rPr>
        <w:t>)</w:t>
      </w:r>
    </w:p>
    <w:p w:rsidR="00E354A1" w:rsidRPr="00E354A1" w:rsidRDefault="00E354A1" w:rsidP="00E354A1">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Lucida Console" w:eastAsia="Times New Roman" w:hAnsi="Lucida Console" w:cs="Courier New"/>
          <w:color w:val="000000"/>
          <w:kern w:val="0"/>
          <w:sz w:val="20"/>
          <w:szCs w:val="20"/>
          <w:shd w:val="clear" w:color="auto" w:fill="F8F8F8"/>
          <w:lang w:eastAsia="en-NZ" w:bidi="ar-SA"/>
        </w:rPr>
      </w:pPr>
      <w:proofErr w:type="gramStart"/>
      <w:r w:rsidRPr="00E354A1">
        <w:rPr>
          <w:rFonts w:ascii="Lucida Console" w:eastAsia="Times New Roman" w:hAnsi="Lucida Console" w:cs="Courier New"/>
          <w:color w:val="000000"/>
          <w:kern w:val="0"/>
          <w:sz w:val="20"/>
          <w:szCs w:val="20"/>
          <w:shd w:val="clear" w:color="auto" w:fill="F8F8F8"/>
          <w:lang w:eastAsia="en-NZ" w:bidi="ar-SA"/>
        </w:rPr>
        <w:t>plot</w:t>
      </w:r>
      <w:r w:rsidRPr="00E354A1">
        <w:rPr>
          <w:rFonts w:ascii="Lucida Console" w:eastAsia="Times New Roman" w:hAnsi="Lucida Console" w:cs="Courier New"/>
          <w:color w:val="687687"/>
          <w:kern w:val="0"/>
          <w:sz w:val="20"/>
          <w:szCs w:val="20"/>
          <w:shd w:val="clear" w:color="auto" w:fill="F8F8F8"/>
          <w:lang w:eastAsia="en-NZ" w:bidi="ar-SA"/>
        </w:rPr>
        <w:t>(</w:t>
      </w:r>
      <w:proofErr w:type="gramEnd"/>
      <w:r w:rsidRPr="00E354A1">
        <w:rPr>
          <w:rFonts w:ascii="Lucida Console" w:eastAsia="Times New Roman" w:hAnsi="Lucida Console" w:cs="Courier New"/>
          <w:color w:val="000000"/>
          <w:kern w:val="0"/>
          <w:sz w:val="20"/>
          <w:szCs w:val="20"/>
          <w:shd w:val="clear" w:color="auto" w:fill="F8F8F8"/>
          <w:lang w:eastAsia="en-NZ" w:bidi="ar-SA"/>
        </w:rPr>
        <w:t xml:space="preserve">pc5, </w:t>
      </w:r>
      <w:proofErr w:type="spellStart"/>
      <w:r w:rsidRPr="00E354A1">
        <w:rPr>
          <w:rFonts w:ascii="Lucida Console" w:eastAsia="Times New Roman" w:hAnsi="Lucida Console" w:cs="Courier New"/>
          <w:color w:val="000000"/>
          <w:kern w:val="0"/>
          <w:sz w:val="20"/>
          <w:szCs w:val="20"/>
          <w:shd w:val="clear" w:color="auto" w:fill="F8F8F8"/>
          <w:lang w:eastAsia="en-NZ" w:bidi="ar-SA"/>
        </w:rPr>
        <w:t>pval</w:t>
      </w:r>
      <w:proofErr w:type="spellEnd"/>
      <w:r w:rsidRPr="00E354A1">
        <w:rPr>
          <w:rFonts w:ascii="Lucida Console" w:eastAsia="Times New Roman" w:hAnsi="Lucida Console" w:cs="Courier New"/>
          <w:color w:val="000000"/>
          <w:kern w:val="0"/>
          <w:sz w:val="20"/>
          <w:szCs w:val="20"/>
          <w:shd w:val="clear" w:color="auto" w:fill="F8F8F8"/>
          <w:lang w:eastAsia="en-NZ" w:bidi="ar-SA"/>
        </w:rPr>
        <w:t xml:space="preserve"> </w:t>
      </w:r>
      <w:r w:rsidRPr="00E354A1">
        <w:rPr>
          <w:rFonts w:ascii="Lucida Console" w:eastAsia="Times New Roman" w:hAnsi="Lucida Console" w:cs="Courier New"/>
          <w:color w:val="687687"/>
          <w:kern w:val="0"/>
          <w:sz w:val="20"/>
          <w:szCs w:val="20"/>
          <w:shd w:val="clear" w:color="auto" w:fill="F8F8F8"/>
          <w:lang w:eastAsia="en-NZ" w:bidi="ar-SA"/>
        </w:rPr>
        <w:t>=</w:t>
      </w:r>
      <w:r w:rsidRPr="00E354A1">
        <w:rPr>
          <w:rFonts w:ascii="Lucida Console" w:eastAsia="Times New Roman" w:hAnsi="Lucida Console" w:cs="Courier New"/>
          <w:color w:val="000000"/>
          <w:kern w:val="0"/>
          <w:sz w:val="20"/>
          <w:szCs w:val="20"/>
          <w:shd w:val="clear" w:color="auto" w:fill="F8F8F8"/>
          <w:lang w:eastAsia="en-NZ" w:bidi="ar-SA"/>
        </w:rPr>
        <w:t xml:space="preserve"> c</w:t>
      </w:r>
      <w:r w:rsidRPr="00E354A1">
        <w:rPr>
          <w:rFonts w:ascii="Lucida Console" w:eastAsia="Times New Roman" w:hAnsi="Lucida Console" w:cs="Courier New"/>
          <w:color w:val="687687"/>
          <w:kern w:val="0"/>
          <w:sz w:val="20"/>
          <w:szCs w:val="20"/>
          <w:shd w:val="clear" w:color="auto" w:fill="F8F8F8"/>
          <w:lang w:eastAsia="en-NZ" w:bidi="ar-SA"/>
        </w:rPr>
        <w:t>(</w:t>
      </w:r>
      <w:r w:rsidRPr="00E354A1">
        <w:rPr>
          <w:rFonts w:ascii="Lucida Console" w:eastAsia="Times New Roman" w:hAnsi="Lucida Console" w:cs="Courier New"/>
          <w:color w:val="0000CD"/>
          <w:kern w:val="0"/>
          <w:sz w:val="20"/>
          <w:szCs w:val="20"/>
          <w:shd w:val="clear" w:color="auto" w:fill="F8F8F8"/>
          <w:lang w:eastAsia="en-NZ" w:bidi="ar-SA"/>
        </w:rPr>
        <w:t>0.01</w:t>
      </w:r>
      <w:r w:rsidRPr="00E354A1">
        <w:rPr>
          <w:rFonts w:ascii="Lucida Console" w:eastAsia="Times New Roman" w:hAnsi="Lucida Console" w:cs="Courier New"/>
          <w:color w:val="000000"/>
          <w:kern w:val="0"/>
          <w:sz w:val="20"/>
          <w:szCs w:val="20"/>
          <w:shd w:val="clear" w:color="auto" w:fill="F8F8F8"/>
          <w:lang w:eastAsia="en-NZ" w:bidi="ar-SA"/>
        </w:rPr>
        <w:t xml:space="preserve">, </w:t>
      </w:r>
      <w:r w:rsidRPr="00E354A1">
        <w:rPr>
          <w:rFonts w:ascii="Lucida Console" w:eastAsia="Times New Roman" w:hAnsi="Lucida Console" w:cs="Courier New"/>
          <w:color w:val="0000CD"/>
          <w:kern w:val="0"/>
          <w:sz w:val="20"/>
          <w:szCs w:val="20"/>
          <w:shd w:val="clear" w:color="auto" w:fill="F8F8F8"/>
          <w:lang w:eastAsia="en-NZ" w:bidi="ar-SA"/>
        </w:rPr>
        <w:t>0.05</w:t>
      </w:r>
      <w:r w:rsidRPr="00E354A1">
        <w:rPr>
          <w:rFonts w:ascii="Lucida Console" w:eastAsia="Times New Roman" w:hAnsi="Lucida Console" w:cs="Courier New"/>
          <w:color w:val="000000"/>
          <w:kern w:val="0"/>
          <w:sz w:val="20"/>
          <w:szCs w:val="20"/>
          <w:shd w:val="clear" w:color="auto" w:fill="F8F8F8"/>
          <w:lang w:eastAsia="en-NZ" w:bidi="ar-SA"/>
        </w:rPr>
        <w:t xml:space="preserve">, </w:t>
      </w:r>
      <w:r w:rsidRPr="00E354A1">
        <w:rPr>
          <w:rFonts w:ascii="Lucida Console" w:eastAsia="Times New Roman" w:hAnsi="Lucida Console" w:cs="Courier New"/>
          <w:color w:val="0000CD"/>
          <w:kern w:val="0"/>
          <w:sz w:val="20"/>
          <w:szCs w:val="20"/>
          <w:shd w:val="clear" w:color="auto" w:fill="F8F8F8"/>
          <w:lang w:eastAsia="en-NZ" w:bidi="ar-SA"/>
        </w:rPr>
        <w:t>0.1</w:t>
      </w:r>
      <w:r w:rsidRPr="00E354A1">
        <w:rPr>
          <w:rFonts w:ascii="Lucida Console" w:eastAsia="Times New Roman" w:hAnsi="Lucida Console" w:cs="Courier New"/>
          <w:color w:val="687687"/>
          <w:kern w:val="0"/>
          <w:sz w:val="20"/>
          <w:szCs w:val="20"/>
          <w:shd w:val="clear" w:color="auto" w:fill="F8F8F8"/>
          <w:lang w:eastAsia="en-NZ" w:bidi="ar-SA"/>
        </w:rPr>
        <w:t>))</w:t>
      </w:r>
    </w:p>
    <w:p w:rsidR="00E354A1" w:rsidRDefault="00E354A1" w:rsidP="00E354A1">
      <w:pPr>
        <w:pStyle w:val="Textbody"/>
      </w:pPr>
    </w:p>
    <w:p w:rsidR="00E354A1" w:rsidRPr="00E354A1" w:rsidRDefault="00E354A1" w:rsidP="00E354A1">
      <w:pPr>
        <w:pStyle w:val="Textbody"/>
      </w:pPr>
      <w:r>
        <w:rPr>
          <w:noProof/>
          <w:lang w:eastAsia="en-NZ" w:bidi="ar-SA"/>
        </w:rPr>
        <w:lastRenderedPageBreak/>
        <w:drawing>
          <wp:inline distT="0" distB="0" distL="0" distR="0">
            <wp:extent cx="5731510" cy="57315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chunk-12.emf"/>
                    <pic:cNvPicPr/>
                  </pic:nvPicPr>
                  <pic:blipFill>
                    <a:blip r:embed="rId12">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6E61FB" w:rsidRDefault="006E61FB" w:rsidP="006E61FB">
      <w:pPr>
        <w:pStyle w:val="Heading2"/>
      </w:pPr>
      <w:proofErr w:type="gramStart"/>
      <w:r>
        <w:t>Further Work.</w:t>
      </w:r>
      <w:proofErr w:type="gramEnd"/>
    </w:p>
    <w:p w:rsidR="006E61FB" w:rsidRDefault="006E61FB" w:rsidP="006E61FB">
      <w:pPr>
        <w:pStyle w:val="Standard"/>
      </w:pPr>
    </w:p>
    <w:p w:rsidR="006E61FB" w:rsidRDefault="006E61FB" w:rsidP="006E61FB">
      <w:pPr>
        <w:pStyle w:val="Standard"/>
      </w:pPr>
      <w:r>
        <w:t xml:space="preserve">As currently implemented, </w:t>
      </w:r>
      <w:proofErr w:type="spellStart"/>
      <w:r>
        <w:t>simr</w:t>
      </w:r>
      <w:proofErr w:type="spellEnd"/>
      <w:r>
        <w:t xml:space="preserve"> uses data from a pilot study to inform the power analysis, with the structure of the pilot data providing defaults for the simulation settings. Future versions will also include the ability to create data sets from scratch; this will not require a pilot study, but will require some domain expertise to select sensible parameters.</w:t>
      </w:r>
    </w:p>
    <w:p w:rsidR="006E61FB" w:rsidRDefault="006E61FB" w:rsidP="006E61FB">
      <w:pPr>
        <w:pStyle w:val="Standard"/>
      </w:pPr>
      <w:r>
        <w:t xml:space="preserve">Version 1.0 of </w:t>
      </w:r>
      <w:proofErr w:type="spellStart"/>
      <w:r>
        <w:t>simr</w:t>
      </w:r>
      <w:proofErr w:type="spellEnd"/>
      <w:r>
        <w:t xml:space="preserve"> is designed for linear mixed models using </w:t>
      </w:r>
      <w:proofErr w:type="spellStart"/>
      <w:r>
        <w:t>lmer</w:t>
      </w:r>
      <w:proofErr w:type="spellEnd"/>
      <w:r>
        <w:t xml:space="preserve"> in lme4. The next version will add support for generalised linear models (</w:t>
      </w:r>
      <w:proofErr w:type="spellStart"/>
      <w:r>
        <w:t>glm</w:t>
      </w:r>
      <w:proofErr w:type="spellEnd"/>
      <w:r>
        <w:t xml:space="preserve"> in base) and generalised linear mixed models (</w:t>
      </w:r>
      <w:proofErr w:type="spellStart"/>
      <w:r>
        <w:t>glmm</w:t>
      </w:r>
      <w:proofErr w:type="spellEnd"/>
      <w:r>
        <w:t xml:space="preserve"> in lme4). At some point tools will be added to make it simple to create interfaces to arbitrary R packages.</w:t>
      </w:r>
    </w:p>
    <w:p w:rsidR="008012A4" w:rsidRDefault="008012A4" w:rsidP="006E61FB">
      <w:pPr>
        <w:pStyle w:val="Standard"/>
      </w:pPr>
    </w:p>
    <w:p w:rsidR="008012A4" w:rsidRDefault="008012A4" w:rsidP="008012A4">
      <w:pPr>
        <w:pStyle w:val="Heading2"/>
      </w:pPr>
      <w:r>
        <w:t>Notes: Which Dataset to Use?</w:t>
      </w:r>
    </w:p>
    <w:p w:rsidR="008012A4" w:rsidRDefault="008012A4" w:rsidP="008012A4">
      <w:pPr>
        <w:pStyle w:val="Textbody"/>
      </w:pPr>
    </w:p>
    <w:p w:rsidR="008012A4" w:rsidRDefault="008012A4" w:rsidP="008012A4">
      <w:pPr>
        <w:pStyle w:val="Textbody"/>
      </w:pPr>
      <w:r>
        <w:t>Simulated dataset: conceptually simple, allows the package to be the focus of the paper.</w:t>
      </w:r>
    </w:p>
    <w:p w:rsidR="008012A4" w:rsidRDefault="008012A4" w:rsidP="008012A4">
      <w:pPr>
        <w:pStyle w:val="Textbody"/>
      </w:pPr>
    </w:p>
    <w:p w:rsidR="008012A4" w:rsidRDefault="008012A4" w:rsidP="008012A4">
      <w:pPr>
        <w:pStyle w:val="Textbody"/>
      </w:pPr>
      <w:r>
        <w:lastRenderedPageBreak/>
        <w:t>Real dataset: allows practical scientists to get a handle on what’s actually happening. But we have to deal with introducing the data and with any peculiarities; this all takes away from the main focus of the paper.</w:t>
      </w:r>
    </w:p>
    <w:p w:rsidR="008012A4" w:rsidRDefault="008012A4" w:rsidP="008012A4">
      <w:pPr>
        <w:pStyle w:val="Textbody"/>
      </w:pPr>
    </w:p>
    <w:p w:rsidR="00836927" w:rsidRDefault="008012A4" w:rsidP="008012A4">
      <w:pPr>
        <w:pStyle w:val="Textbody"/>
      </w:pPr>
      <w:r>
        <w:t>Simulated “Real” Dataset: Combines advantages of both approaches. We generate a clean simulated dataset; this means we spend no time explaining data cleaning assumptions. But the variables are given meaningful names so that people can develop an intuitive grasp of what’s going on.</w:t>
      </w:r>
    </w:p>
    <w:p w:rsidR="001832C2" w:rsidRDefault="001832C2" w:rsidP="00E43282">
      <w:pPr>
        <w:pStyle w:val="Textbody"/>
      </w:pPr>
    </w:p>
    <w:p w:rsidR="00E43282" w:rsidRDefault="00E43282" w:rsidP="00E43282">
      <w:pPr>
        <w:pStyle w:val="Heading3"/>
      </w:pPr>
      <w:r>
        <w:t>Acknowledgements</w:t>
      </w:r>
    </w:p>
    <w:p w:rsidR="00E43282" w:rsidRDefault="00E43282" w:rsidP="00E43282">
      <w:pPr>
        <w:pStyle w:val="Textbody"/>
      </w:pPr>
    </w:p>
    <w:p w:rsidR="00E43282" w:rsidRDefault="00E43282" w:rsidP="00E43282">
      <w:pPr>
        <w:pStyle w:val="Textbody"/>
      </w:pPr>
    </w:p>
    <w:p w:rsidR="001832C2" w:rsidRDefault="001832C2" w:rsidP="00E43282">
      <w:pPr>
        <w:pStyle w:val="Heading3"/>
      </w:pPr>
      <w:r>
        <w:t>References</w:t>
      </w:r>
    </w:p>
    <w:p w:rsidR="00E43282" w:rsidRDefault="00E43282" w:rsidP="00E43282">
      <w:pPr>
        <w:pStyle w:val="Textbody"/>
      </w:pPr>
    </w:p>
    <w:p w:rsidR="001832C2" w:rsidRDefault="001832C2" w:rsidP="00E43282">
      <w:pPr>
        <w:pStyle w:val="Textbody"/>
      </w:pPr>
      <w:proofErr w:type="spellStart"/>
      <w:r>
        <w:t>Bolker</w:t>
      </w:r>
      <w:proofErr w:type="spellEnd"/>
      <w:r>
        <w:t xml:space="preserve"> 2008</w:t>
      </w:r>
    </w:p>
    <w:p w:rsidR="001832C2" w:rsidRDefault="001832C2" w:rsidP="00E43282">
      <w:pPr>
        <w:pStyle w:val="Textbody"/>
      </w:pPr>
      <w:proofErr w:type="spellStart"/>
      <w:proofErr w:type="gramStart"/>
      <w:r>
        <w:t>Butchart</w:t>
      </w:r>
      <w:proofErr w:type="spellEnd"/>
      <w:r>
        <w:t xml:space="preserve"> et al.</w:t>
      </w:r>
      <w:proofErr w:type="gramEnd"/>
    </w:p>
    <w:p w:rsidR="001832C2" w:rsidRDefault="001832C2" w:rsidP="00E43282">
      <w:pPr>
        <w:pStyle w:val="Textbody"/>
      </w:pPr>
      <w:r>
        <w:t>Field et al. 2007</w:t>
      </w:r>
    </w:p>
    <w:p w:rsidR="001832C2" w:rsidRDefault="001832C2" w:rsidP="00E43282">
      <w:pPr>
        <w:pStyle w:val="Textbody"/>
      </w:pPr>
      <w:r>
        <w:t xml:space="preserve">Legg &amp; Nagy 2006; </w:t>
      </w:r>
    </w:p>
    <w:p w:rsidR="006F08FC" w:rsidRDefault="001832C2" w:rsidP="00E43282">
      <w:pPr>
        <w:pStyle w:val="Textbody"/>
      </w:pPr>
      <w:proofErr w:type="spellStart"/>
      <w:proofErr w:type="gramStart"/>
      <w:r>
        <w:t>Yoccoz</w:t>
      </w:r>
      <w:proofErr w:type="spellEnd"/>
      <w:r>
        <w:t xml:space="preserve"> et al.</w:t>
      </w:r>
      <w:proofErr w:type="gramEnd"/>
      <w:r>
        <w:t xml:space="preserve"> </w:t>
      </w:r>
    </w:p>
    <w:p w:rsidR="006F08FC" w:rsidRDefault="006F08FC" w:rsidP="00E43282">
      <w:pPr>
        <w:pStyle w:val="Textbody"/>
      </w:pPr>
      <w:proofErr w:type="spellStart"/>
      <w:proofErr w:type="gramStart"/>
      <w:r>
        <w:t>longpower</w:t>
      </w:r>
      <w:proofErr w:type="spellEnd"/>
      <w:proofErr w:type="gramEnd"/>
      <w:r>
        <w:t xml:space="preserve"> ref</w:t>
      </w:r>
    </w:p>
    <w:p w:rsidR="006F08FC" w:rsidRDefault="006F08FC" w:rsidP="00E43282">
      <w:pPr>
        <w:pStyle w:val="Textbody"/>
      </w:pPr>
      <w:proofErr w:type="spellStart"/>
      <w:proofErr w:type="gramStart"/>
      <w:r>
        <w:t>pamm</w:t>
      </w:r>
      <w:proofErr w:type="spellEnd"/>
      <w:proofErr w:type="gramEnd"/>
      <w:r>
        <w:t xml:space="preserve"> ref</w:t>
      </w:r>
    </w:p>
    <w:p w:rsidR="006F08FC" w:rsidRDefault="006F08FC" w:rsidP="00E43282">
      <w:pPr>
        <w:pStyle w:val="Textbody"/>
      </w:pPr>
      <w:proofErr w:type="spellStart"/>
      <w:proofErr w:type="gramStart"/>
      <w:r>
        <w:t>simSummary</w:t>
      </w:r>
      <w:proofErr w:type="spellEnd"/>
      <w:proofErr w:type="gramEnd"/>
      <w:r>
        <w:t xml:space="preserve"> [ref] </w:t>
      </w:r>
    </w:p>
    <w:p w:rsidR="00836927" w:rsidRDefault="006F08FC" w:rsidP="00E43282">
      <w:pPr>
        <w:pStyle w:val="Textbody"/>
      </w:pPr>
      <w:proofErr w:type="spellStart"/>
      <w:proofErr w:type="gramStart"/>
      <w:r>
        <w:t>simFrame</w:t>
      </w:r>
      <w:proofErr w:type="spellEnd"/>
      <w:proofErr w:type="gramEnd"/>
      <w:r>
        <w:t xml:space="preserve"> [ref]</w:t>
      </w:r>
      <w:r w:rsidR="00836927">
        <w:br w:type="page"/>
      </w:r>
    </w:p>
    <w:p w:rsidR="00836927" w:rsidRDefault="00836927" w:rsidP="00836927">
      <w:pPr>
        <w:pStyle w:val="Textbody"/>
      </w:pPr>
    </w:p>
    <w:p w:rsidR="00836927" w:rsidDel="005820AA" w:rsidRDefault="00836927" w:rsidP="00836927">
      <w:pPr>
        <w:pStyle w:val="Heading2"/>
      </w:pPr>
      <w:r w:rsidRPr="00EC369B">
        <w:rPr>
          <w:noProof/>
          <w:lang w:eastAsia="en-NZ" w:bidi="ar-SA"/>
        </w:rPr>
        <w:drawing>
          <wp:anchor distT="0" distB="0" distL="114300" distR="114300" simplePos="0" relativeHeight="251665408" behindDoc="0" locked="0" layoutInCell="1" allowOverlap="1" wp14:anchorId="0AA70954" wp14:editId="451D858D">
            <wp:simplePos x="0" y="0"/>
            <wp:positionH relativeFrom="column">
              <wp:posOffset>-10160</wp:posOffset>
            </wp:positionH>
            <wp:positionV relativeFrom="paragraph">
              <wp:posOffset>186690</wp:posOffset>
            </wp:positionV>
            <wp:extent cx="5234940" cy="2616835"/>
            <wp:effectExtent l="0" t="0" r="3810" b="0"/>
            <wp:wrapTopAndBottom/>
            <wp:docPr id="6"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234940" cy="2616835"/>
                    </a:xfrm>
                    <a:prstGeom prst="rect">
                      <a:avLst/>
                    </a:prstGeom>
                    <a:noFill/>
                    <a:ln>
                      <a:noFill/>
                      <a:prstDash/>
                    </a:ln>
                  </pic:spPr>
                </pic:pic>
              </a:graphicData>
            </a:graphic>
          </wp:anchor>
        </w:drawing>
      </w:r>
    </w:p>
    <w:p w:rsidR="00DE42C7" w:rsidRDefault="00836927" w:rsidP="00836927">
      <w:pPr>
        <w:pStyle w:val="Textbody"/>
        <w:sectPr w:rsidR="00DE42C7">
          <w:pgSz w:w="11906" w:h="16838"/>
          <w:pgMar w:top="1440" w:right="1440" w:bottom="1440" w:left="1440" w:header="720" w:footer="720" w:gutter="0"/>
          <w:cols w:space="720"/>
        </w:sectPr>
      </w:pPr>
      <w:r>
        <w:t>Figure [one] shows a scatterplot of the data with these fitted lines</w:t>
      </w:r>
    </w:p>
    <w:p w:rsidR="00DE42C7" w:rsidRDefault="00DE42C7" w:rsidP="00E43282">
      <w:pPr>
        <w:pStyle w:val="Textbody"/>
      </w:pPr>
    </w:p>
    <w:sectPr w:rsidR="00DE42C7" w:rsidSect="00DE42C7">
      <w:pgSz w:w="16838" w:h="11906" w:orient="landscape"/>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triona" w:date="2014-02-04T15:11:00Z" w:initials="CM">
    <w:p w:rsidR="00E55D1C" w:rsidRDefault="00E55D1C">
      <w:pPr>
        <w:pStyle w:val="CommentText"/>
      </w:pPr>
      <w:r>
        <w:rPr>
          <w:rStyle w:val="CommentReference"/>
        </w:rPr>
        <w:annotationRef/>
      </w:r>
      <w:proofErr w:type="spellStart"/>
      <w:proofErr w:type="gramStart"/>
      <w:r>
        <w:t>pamm</w:t>
      </w:r>
      <w:proofErr w:type="spellEnd"/>
      <w:proofErr w:type="gramEnd"/>
      <w:r>
        <w:t xml:space="preserve"> is a package for doing similar simulations, but with a restricted set of models [ref].</w:t>
      </w:r>
    </w:p>
  </w:comment>
  <w:comment w:id="1" w:author="Catriona" w:date="2014-02-04T15:11:00Z" w:initials="CM">
    <w:p w:rsidR="00401E3E" w:rsidRDefault="00401E3E">
      <w:pPr>
        <w:pStyle w:val="CommentText"/>
      </w:pPr>
      <w:r>
        <w:rPr>
          <w:rStyle w:val="CommentReference"/>
        </w:rPr>
        <w:annotationRef/>
      </w:r>
      <w:proofErr w:type="spellStart"/>
      <w:proofErr w:type="gramStart"/>
      <w:r>
        <w:t>longpower</w:t>
      </w:r>
      <w:proofErr w:type="spellEnd"/>
      <w:proofErr w:type="gramEnd"/>
      <w:r>
        <w:t xml:space="preserve"> [ref] uses an analytical approximation [describe, ref] to calculate power for longitudinal studies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Mangal">
    <w:panose1 w:val="00000400000000000000"/>
    <w:charset w:val="00"/>
    <w:family w:val="auto"/>
    <w:pitch w:val="variable"/>
    <w:sig w:usb0="00008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F16F2"/>
    <w:multiLevelType w:val="hybridMultilevel"/>
    <w:tmpl w:val="020CDE7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B152D63"/>
    <w:multiLevelType w:val="hybridMultilevel"/>
    <w:tmpl w:val="B6FC94D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A116949"/>
    <w:multiLevelType w:val="hybridMultilevel"/>
    <w:tmpl w:val="E90AA5E8"/>
    <w:lvl w:ilvl="0" w:tplc="3AC4DB18">
      <w:start w:val="1"/>
      <w:numFmt w:val="decimal"/>
      <w:pStyle w:val="R-code"/>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44815DEC"/>
    <w:multiLevelType w:val="hybridMultilevel"/>
    <w:tmpl w:val="E8A6B704"/>
    <w:lvl w:ilvl="0" w:tplc="D8CA79EC">
      <w:start w:val="1"/>
      <w:numFmt w:val="bullet"/>
      <w:lvlText w:val=""/>
      <w:lvlJc w:val="left"/>
      <w:pPr>
        <w:ind w:left="720" w:hanging="360"/>
      </w:pPr>
      <w:rPr>
        <w:rFonts w:ascii="Symbol" w:eastAsia="SimSun" w:hAnsi="Symbol" w:cs="Mang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3C25BE3"/>
    <w:multiLevelType w:val="hybridMultilevel"/>
    <w:tmpl w:val="41DC0AA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74110356"/>
    <w:multiLevelType w:val="hybridMultilevel"/>
    <w:tmpl w:val="3F60D9DE"/>
    <w:lvl w:ilvl="0" w:tplc="FAC0382C">
      <w:start w:val="1"/>
      <w:numFmt w:val="decimal"/>
      <w:lvlText w:val="%1"/>
      <w:lvlJc w:val="left"/>
      <w:pPr>
        <w:ind w:left="720" w:hanging="360"/>
      </w:pPr>
      <w:rPr>
        <w:rFonts w:eastAsia="SimSun"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1FB"/>
    <w:rsid w:val="00045410"/>
    <w:rsid w:val="0004747C"/>
    <w:rsid w:val="000735C4"/>
    <w:rsid w:val="000C296E"/>
    <w:rsid w:val="000C3B92"/>
    <w:rsid w:val="000C4B96"/>
    <w:rsid w:val="00121880"/>
    <w:rsid w:val="00124619"/>
    <w:rsid w:val="00155AD5"/>
    <w:rsid w:val="00156D87"/>
    <w:rsid w:val="001832C2"/>
    <w:rsid w:val="001C325B"/>
    <w:rsid w:val="00211CAF"/>
    <w:rsid w:val="0024305B"/>
    <w:rsid w:val="00246702"/>
    <w:rsid w:val="0025474B"/>
    <w:rsid w:val="00260E2F"/>
    <w:rsid w:val="00303166"/>
    <w:rsid w:val="003638CF"/>
    <w:rsid w:val="003933D6"/>
    <w:rsid w:val="003D7652"/>
    <w:rsid w:val="00401E3E"/>
    <w:rsid w:val="00410567"/>
    <w:rsid w:val="004671F9"/>
    <w:rsid w:val="00486216"/>
    <w:rsid w:val="004A31DF"/>
    <w:rsid w:val="004A5C44"/>
    <w:rsid w:val="004D1CB3"/>
    <w:rsid w:val="004F43F1"/>
    <w:rsid w:val="005820AA"/>
    <w:rsid w:val="005D4B1E"/>
    <w:rsid w:val="005E7E91"/>
    <w:rsid w:val="00655257"/>
    <w:rsid w:val="00684F00"/>
    <w:rsid w:val="006C0711"/>
    <w:rsid w:val="006E61FB"/>
    <w:rsid w:val="006F08FC"/>
    <w:rsid w:val="0071041F"/>
    <w:rsid w:val="0072467B"/>
    <w:rsid w:val="00741031"/>
    <w:rsid w:val="00742254"/>
    <w:rsid w:val="00762FE0"/>
    <w:rsid w:val="00767211"/>
    <w:rsid w:val="00794253"/>
    <w:rsid w:val="007F4707"/>
    <w:rsid w:val="008012A4"/>
    <w:rsid w:val="00836927"/>
    <w:rsid w:val="00852D76"/>
    <w:rsid w:val="00860082"/>
    <w:rsid w:val="00872F02"/>
    <w:rsid w:val="008826E5"/>
    <w:rsid w:val="008F2DCB"/>
    <w:rsid w:val="00975411"/>
    <w:rsid w:val="009F5D1F"/>
    <w:rsid w:val="00A00B3D"/>
    <w:rsid w:val="00A25564"/>
    <w:rsid w:val="00A2766A"/>
    <w:rsid w:val="00A33624"/>
    <w:rsid w:val="00A90938"/>
    <w:rsid w:val="00A974D7"/>
    <w:rsid w:val="00AA586D"/>
    <w:rsid w:val="00AD648F"/>
    <w:rsid w:val="00B5100B"/>
    <w:rsid w:val="00BA53DA"/>
    <w:rsid w:val="00BA7998"/>
    <w:rsid w:val="00C10A9D"/>
    <w:rsid w:val="00C153C9"/>
    <w:rsid w:val="00C950FE"/>
    <w:rsid w:val="00D5747A"/>
    <w:rsid w:val="00D8203E"/>
    <w:rsid w:val="00D93C7B"/>
    <w:rsid w:val="00DE42C7"/>
    <w:rsid w:val="00E354A1"/>
    <w:rsid w:val="00E43282"/>
    <w:rsid w:val="00E55D1C"/>
    <w:rsid w:val="00E63BE7"/>
    <w:rsid w:val="00E75DED"/>
    <w:rsid w:val="00EA06D1"/>
    <w:rsid w:val="00F169EA"/>
    <w:rsid w:val="00F273BF"/>
    <w:rsid w:val="00F768CF"/>
    <w:rsid w:val="00F76A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E61F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Standard"/>
    <w:next w:val="Textbody"/>
    <w:link w:val="Heading1Char"/>
    <w:rsid w:val="00741031"/>
    <w:pPr>
      <w:keepNext/>
      <w:keepLines/>
      <w:spacing w:before="480"/>
      <w:outlineLvl w:val="0"/>
    </w:pPr>
    <w:rPr>
      <w:rFonts w:ascii="Arial" w:hAnsi="Arial"/>
      <w:b/>
      <w:bCs/>
      <w:sz w:val="28"/>
      <w:szCs w:val="28"/>
    </w:rPr>
  </w:style>
  <w:style w:type="paragraph" w:styleId="Heading2">
    <w:name w:val="heading 2"/>
    <w:basedOn w:val="Standard"/>
    <w:next w:val="Textbody"/>
    <w:link w:val="Heading2Char"/>
    <w:rsid w:val="006E61FB"/>
    <w:pPr>
      <w:keepNext/>
      <w:keepLines/>
      <w:spacing w:before="200"/>
      <w:outlineLvl w:val="1"/>
    </w:pPr>
    <w:rPr>
      <w:rFonts w:ascii="Cambria" w:hAnsi="Cambria"/>
      <w:b/>
      <w:bCs/>
      <w:color w:val="4F81BD"/>
      <w:sz w:val="26"/>
      <w:szCs w:val="26"/>
    </w:rPr>
  </w:style>
  <w:style w:type="paragraph" w:styleId="Heading3">
    <w:name w:val="heading 3"/>
    <w:basedOn w:val="Standard"/>
    <w:next w:val="Textbody"/>
    <w:link w:val="Heading3Char"/>
    <w:rsid w:val="00741031"/>
    <w:pPr>
      <w:keepNext/>
      <w:keepLines/>
      <w:spacing w:before="200"/>
      <w:outlineLvl w:val="2"/>
    </w:pPr>
    <w:rPr>
      <w:rFonts w:ascii="Arial" w:hAnsi="Arial"/>
      <w:b/>
      <w:bCs/>
    </w:rPr>
  </w:style>
  <w:style w:type="paragraph" w:styleId="Heading4">
    <w:name w:val="heading 4"/>
    <w:basedOn w:val="Normal"/>
    <w:next w:val="Normal"/>
    <w:link w:val="Heading4Char"/>
    <w:uiPriority w:val="9"/>
    <w:unhideWhenUsed/>
    <w:qFormat/>
    <w:rsid w:val="008012A4"/>
    <w:pPr>
      <w:keepNext/>
      <w:keepLines/>
      <w:spacing w:before="200"/>
      <w:outlineLvl w:val="3"/>
    </w:pPr>
    <w:rPr>
      <w:rFonts w:asciiTheme="majorHAnsi" w:eastAsiaTheme="majorEastAsia" w:hAnsiTheme="majorHAnsi"/>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1031"/>
    <w:rPr>
      <w:rFonts w:ascii="Arial" w:eastAsia="SimSun" w:hAnsi="Arial" w:cs="Mangal"/>
      <w:b/>
      <w:bCs/>
      <w:kern w:val="3"/>
      <w:sz w:val="28"/>
      <w:szCs w:val="28"/>
      <w:lang w:eastAsia="zh-CN" w:bidi="hi-IN"/>
    </w:rPr>
  </w:style>
  <w:style w:type="character" w:customStyle="1" w:styleId="Heading2Char">
    <w:name w:val="Heading 2 Char"/>
    <w:basedOn w:val="DefaultParagraphFont"/>
    <w:link w:val="Heading2"/>
    <w:rsid w:val="006E61FB"/>
    <w:rPr>
      <w:rFonts w:ascii="Cambria" w:eastAsia="SimSun" w:hAnsi="Cambria" w:cs="Mangal"/>
      <w:b/>
      <w:bCs/>
      <w:color w:val="4F81BD"/>
      <w:kern w:val="3"/>
      <w:sz w:val="26"/>
      <w:szCs w:val="26"/>
      <w:lang w:eastAsia="zh-CN" w:bidi="hi-IN"/>
    </w:rPr>
  </w:style>
  <w:style w:type="character" w:customStyle="1" w:styleId="Heading3Char">
    <w:name w:val="Heading 3 Char"/>
    <w:basedOn w:val="DefaultParagraphFont"/>
    <w:link w:val="Heading3"/>
    <w:rsid w:val="00741031"/>
    <w:rPr>
      <w:rFonts w:ascii="Arial" w:eastAsia="SimSun" w:hAnsi="Arial" w:cs="Mangal"/>
      <w:b/>
      <w:bCs/>
      <w:kern w:val="3"/>
      <w:sz w:val="24"/>
      <w:szCs w:val="24"/>
      <w:lang w:eastAsia="zh-CN" w:bidi="hi-IN"/>
    </w:rPr>
  </w:style>
  <w:style w:type="paragraph" w:customStyle="1" w:styleId="Standard">
    <w:name w:val="Standard"/>
    <w:link w:val="StandardChar"/>
    <w:rsid w:val="006E61FB"/>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Standard"/>
    <w:rsid w:val="006E61FB"/>
    <w:pPr>
      <w:spacing w:after="120"/>
    </w:pPr>
  </w:style>
  <w:style w:type="paragraph" w:styleId="ListParagraph">
    <w:name w:val="List Paragraph"/>
    <w:basedOn w:val="Standard"/>
    <w:link w:val="ListParagraphChar"/>
    <w:rsid w:val="006E61FB"/>
    <w:pPr>
      <w:ind w:left="720"/>
    </w:pPr>
  </w:style>
  <w:style w:type="paragraph" w:styleId="BalloonText">
    <w:name w:val="Balloon Text"/>
    <w:basedOn w:val="Normal"/>
    <w:link w:val="BalloonTextChar"/>
    <w:uiPriority w:val="99"/>
    <w:semiHidden/>
    <w:unhideWhenUsed/>
    <w:rsid w:val="008012A4"/>
    <w:rPr>
      <w:rFonts w:ascii="Tahoma" w:hAnsi="Tahoma"/>
      <w:sz w:val="16"/>
      <w:szCs w:val="14"/>
    </w:rPr>
  </w:style>
  <w:style w:type="character" w:customStyle="1" w:styleId="BalloonTextChar">
    <w:name w:val="Balloon Text Char"/>
    <w:basedOn w:val="DefaultParagraphFont"/>
    <w:link w:val="BalloonText"/>
    <w:uiPriority w:val="99"/>
    <w:semiHidden/>
    <w:rsid w:val="008012A4"/>
    <w:rPr>
      <w:rFonts w:ascii="Tahoma" w:eastAsia="SimSun" w:hAnsi="Tahoma" w:cs="Mangal"/>
      <w:kern w:val="3"/>
      <w:sz w:val="16"/>
      <w:szCs w:val="14"/>
      <w:lang w:eastAsia="zh-CN" w:bidi="hi-IN"/>
    </w:rPr>
  </w:style>
  <w:style w:type="character" w:customStyle="1" w:styleId="Heading4Char">
    <w:name w:val="Heading 4 Char"/>
    <w:basedOn w:val="DefaultParagraphFont"/>
    <w:link w:val="Heading4"/>
    <w:uiPriority w:val="9"/>
    <w:rsid w:val="008012A4"/>
    <w:rPr>
      <w:rFonts w:asciiTheme="majorHAnsi" w:eastAsiaTheme="majorEastAsia" w:hAnsiTheme="majorHAnsi" w:cs="Mangal"/>
      <w:b/>
      <w:bCs/>
      <w:i/>
      <w:iCs/>
      <w:color w:val="4F81BD" w:themeColor="accent1"/>
      <w:kern w:val="3"/>
      <w:sz w:val="24"/>
      <w:szCs w:val="21"/>
      <w:lang w:eastAsia="zh-CN" w:bidi="hi-IN"/>
    </w:rPr>
  </w:style>
  <w:style w:type="character" w:styleId="CommentReference">
    <w:name w:val="annotation reference"/>
    <w:basedOn w:val="DefaultParagraphFont"/>
    <w:uiPriority w:val="99"/>
    <w:semiHidden/>
    <w:unhideWhenUsed/>
    <w:rsid w:val="00872F02"/>
    <w:rPr>
      <w:sz w:val="16"/>
      <w:szCs w:val="16"/>
    </w:rPr>
  </w:style>
  <w:style w:type="paragraph" w:styleId="CommentText">
    <w:name w:val="annotation text"/>
    <w:basedOn w:val="Normal"/>
    <w:link w:val="CommentTextChar"/>
    <w:uiPriority w:val="99"/>
    <w:semiHidden/>
    <w:unhideWhenUsed/>
    <w:rsid w:val="00872F02"/>
    <w:rPr>
      <w:sz w:val="20"/>
      <w:szCs w:val="18"/>
    </w:rPr>
  </w:style>
  <w:style w:type="character" w:customStyle="1" w:styleId="CommentTextChar">
    <w:name w:val="Comment Text Char"/>
    <w:basedOn w:val="DefaultParagraphFont"/>
    <w:link w:val="CommentText"/>
    <w:uiPriority w:val="99"/>
    <w:semiHidden/>
    <w:rsid w:val="00872F02"/>
    <w:rPr>
      <w:rFonts w:ascii="Times New Roman" w:eastAsia="SimSun" w:hAnsi="Times New Roman" w:cs="Mangal"/>
      <w:kern w:val="3"/>
      <w:sz w:val="20"/>
      <w:szCs w:val="18"/>
      <w:lang w:eastAsia="zh-CN" w:bidi="hi-IN"/>
    </w:rPr>
  </w:style>
  <w:style w:type="paragraph" w:styleId="CommentSubject">
    <w:name w:val="annotation subject"/>
    <w:basedOn w:val="CommentText"/>
    <w:next w:val="CommentText"/>
    <w:link w:val="CommentSubjectChar"/>
    <w:uiPriority w:val="99"/>
    <w:semiHidden/>
    <w:unhideWhenUsed/>
    <w:rsid w:val="00872F02"/>
    <w:rPr>
      <w:b/>
      <w:bCs/>
    </w:rPr>
  </w:style>
  <w:style w:type="character" w:customStyle="1" w:styleId="CommentSubjectChar">
    <w:name w:val="Comment Subject Char"/>
    <w:basedOn w:val="CommentTextChar"/>
    <w:link w:val="CommentSubject"/>
    <w:uiPriority w:val="99"/>
    <w:semiHidden/>
    <w:rsid w:val="00872F02"/>
    <w:rPr>
      <w:rFonts w:ascii="Times New Roman" w:eastAsia="SimSun" w:hAnsi="Times New Roman" w:cs="Mangal"/>
      <w:b/>
      <w:bCs/>
      <w:kern w:val="3"/>
      <w:sz w:val="20"/>
      <w:szCs w:val="18"/>
      <w:lang w:eastAsia="zh-CN" w:bidi="hi-IN"/>
    </w:rPr>
  </w:style>
  <w:style w:type="table" w:styleId="TableGrid">
    <w:name w:val="Table Grid"/>
    <w:basedOn w:val="TableNormal"/>
    <w:uiPriority w:val="59"/>
    <w:rsid w:val="00C153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36927"/>
    <w:pPr>
      <w:widowControl w:val="0"/>
      <w:suppressAutoHyphens/>
      <w:autoSpaceDN w:val="0"/>
      <w:spacing w:after="0" w:line="240" w:lineRule="auto"/>
      <w:textAlignment w:val="baseline"/>
    </w:pPr>
    <w:rPr>
      <w:rFonts w:ascii="Times New Roman" w:eastAsia="SimSun" w:hAnsi="Times New Roman" w:cs="Mangal"/>
      <w:kern w:val="3"/>
      <w:sz w:val="24"/>
      <w:szCs w:val="21"/>
      <w:lang w:eastAsia="zh-CN" w:bidi="hi-IN"/>
    </w:rPr>
  </w:style>
  <w:style w:type="paragraph" w:customStyle="1" w:styleId="Code">
    <w:name w:val="Code"/>
    <w:basedOn w:val="Textbody"/>
    <w:rsid w:val="00156D87"/>
    <w:rPr>
      <w:rFonts w:ascii="Courier New" w:hAnsi="Courier New"/>
    </w:rPr>
  </w:style>
  <w:style w:type="paragraph" w:styleId="HTMLPreformatted">
    <w:name w:val="HTML Preformatted"/>
    <w:basedOn w:val="Normal"/>
    <w:link w:val="HTMLPreformattedChar"/>
    <w:uiPriority w:val="99"/>
    <w:semiHidden/>
    <w:unhideWhenUsed/>
    <w:rsid w:val="00D93C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NZ" w:bidi="ar-SA"/>
    </w:rPr>
  </w:style>
  <w:style w:type="character" w:customStyle="1" w:styleId="HTMLPreformattedChar">
    <w:name w:val="HTML Preformatted Char"/>
    <w:basedOn w:val="DefaultParagraphFont"/>
    <w:link w:val="HTMLPreformatted"/>
    <w:uiPriority w:val="99"/>
    <w:semiHidden/>
    <w:rsid w:val="00D93C7B"/>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D93C7B"/>
    <w:rPr>
      <w:rFonts w:ascii="Courier New" w:eastAsia="Times New Roman" w:hAnsi="Courier New" w:cs="Courier New"/>
      <w:sz w:val="20"/>
      <w:szCs w:val="20"/>
    </w:rPr>
  </w:style>
  <w:style w:type="character" w:customStyle="1" w:styleId="st">
    <w:name w:val="st"/>
    <w:basedOn w:val="DefaultParagraphFont"/>
    <w:rsid w:val="00D93C7B"/>
  </w:style>
  <w:style w:type="character" w:customStyle="1" w:styleId="kw">
    <w:name w:val="kw"/>
    <w:basedOn w:val="DefaultParagraphFont"/>
    <w:rsid w:val="00D93C7B"/>
  </w:style>
  <w:style w:type="character" w:customStyle="1" w:styleId="dv">
    <w:name w:val="dv"/>
    <w:basedOn w:val="DefaultParagraphFont"/>
    <w:rsid w:val="00D93C7B"/>
  </w:style>
  <w:style w:type="character" w:customStyle="1" w:styleId="dt">
    <w:name w:val="dt"/>
    <w:basedOn w:val="DefaultParagraphFont"/>
    <w:rsid w:val="00D93C7B"/>
  </w:style>
  <w:style w:type="character" w:customStyle="1" w:styleId="ot">
    <w:name w:val="ot"/>
    <w:basedOn w:val="DefaultParagraphFont"/>
    <w:rsid w:val="00D93C7B"/>
  </w:style>
  <w:style w:type="paragraph" w:styleId="Revision">
    <w:name w:val="Revision"/>
    <w:hidden/>
    <w:uiPriority w:val="99"/>
    <w:semiHidden/>
    <w:rsid w:val="00D93C7B"/>
    <w:pPr>
      <w:spacing w:after="0" w:line="240" w:lineRule="auto"/>
    </w:pPr>
    <w:rPr>
      <w:rFonts w:ascii="Times New Roman" w:eastAsia="SimSun" w:hAnsi="Times New Roman" w:cs="Mangal"/>
      <w:kern w:val="3"/>
      <w:sz w:val="24"/>
      <w:szCs w:val="21"/>
      <w:lang w:eastAsia="zh-CN" w:bidi="hi-IN"/>
    </w:rPr>
  </w:style>
  <w:style w:type="character" w:styleId="Hyperlink">
    <w:name w:val="Hyperlink"/>
    <w:basedOn w:val="DefaultParagraphFont"/>
    <w:uiPriority w:val="99"/>
    <w:unhideWhenUsed/>
    <w:rsid w:val="00860082"/>
    <w:rPr>
      <w:color w:val="0000FF" w:themeColor="hyperlink"/>
      <w:u w:val="single"/>
    </w:rPr>
  </w:style>
  <w:style w:type="character" w:styleId="Emphasis">
    <w:name w:val="Emphasis"/>
    <w:basedOn w:val="DefaultParagraphFont"/>
    <w:uiPriority w:val="20"/>
    <w:qFormat/>
    <w:rsid w:val="00741031"/>
    <w:rPr>
      <w:i/>
      <w:iCs/>
    </w:rPr>
  </w:style>
  <w:style w:type="paragraph" w:customStyle="1" w:styleId="R-code">
    <w:name w:val="R-code"/>
    <w:basedOn w:val="ListParagraph"/>
    <w:link w:val="R-codeChar"/>
    <w:qFormat/>
    <w:rsid w:val="00741031"/>
    <w:pPr>
      <w:numPr>
        <w:numId w:val="4"/>
      </w:numPr>
      <w:suppressAutoHyphens w:val="0"/>
      <w:autoSpaceDN/>
      <w:spacing w:after="200" w:line="276" w:lineRule="auto"/>
      <w:textAlignment w:val="auto"/>
    </w:pPr>
    <w:rPr>
      <w:rFonts w:ascii="Courier" w:hAnsi="Courier"/>
    </w:rPr>
  </w:style>
  <w:style w:type="character" w:customStyle="1" w:styleId="StandardChar">
    <w:name w:val="Standard Char"/>
    <w:basedOn w:val="DefaultParagraphFont"/>
    <w:link w:val="Standard"/>
    <w:rsid w:val="00741031"/>
    <w:rPr>
      <w:rFonts w:ascii="Times New Roman" w:eastAsia="SimSun" w:hAnsi="Times New Roman" w:cs="Mangal"/>
      <w:kern w:val="3"/>
      <w:sz w:val="24"/>
      <w:szCs w:val="24"/>
      <w:lang w:eastAsia="zh-CN" w:bidi="hi-IN"/>
    </w:rPr>
  </w:style>
  <w:style w:type="character" w:customStyle="1" w:styleId="ListParagraphChar">
    <w:name w:val="List Paragraph Char"/>
    <w:basedOn w:val="StandardChar"/>
    <w:link w:val="ListParagraph"/>
    <w:rsid w:val="00741031"/>
    <w:rPr>
      <w:rFonts w:ascii="Times New Roman" w:eastAsia="SimSun" w:hAnsi="Times New Roman" w:cs="Mangal"/>
      <w:kern w:val="3"/>
      <w:sz w:val="24"/>
      <w:szCs w:val="24"/>
      <w:lang w:eastAsia="zh-CN" w:bidi="hi-IN"/>
    </w:rPr>
  </w:style>
  <w:style w:type="character" w:customStyle="1" w:styleId="R-codeChar">
    <w:name w:val="R-code Char"/>
    <w:basedOn w:val="ListParagraphChar"/>
    <w:link w:val="R-code"/>
    <w:rsid w:val="00741031"/>
    <w:rPr>
      <w:rFonts w:ascii="Courier" w:eastAsia="SimSun" w:hAnsi="Courier" w:cs="Mangal"/>
      <w:kern w:val="3"/>
      <w:sz w:val="24"/>
      <w:szCs w:val="24"/>
      <w:lang w:eastAsia="zh-CN" w:bidi="hi-IN"/>
    </w:rPr>
  </w:style>
  <w:style w:type="character" w:customStyle="1" w:styleId="identifier">
    <w:name w:val="identifier"/>
    <w:basedOn w:val="DefaultParagraphFont"/>
    <w:rsid w:val="00F76A54"/>
  </w:style>
  <w:style w:type="character" w:customStyle="1" w:styleId="paren">
    <w:name w:val="paren"/>
    <w:basedOn w:val="DefaultParagraphFont"/>
    <w:rsid w:val="00F76A54"/>
  </w:style>
  <w:style w:type="character" w:customStyle="1" w:styleId="operator">
    <w:name w:val="operator"/>
    <w:basedOn w:val="DefaultParagraphFont"/>
    <w:rsid w:val="00F76A54"/>
  </w:style>
  <w:style w:type="character" w:customStyle="1" w:styleId="number">
    <w:name w:val="number"/>
    <w:basedOn w:val="DefaultParagraphFont"/>
    <w:rsid w:val="00F76A54"/>
  </w:style>
  <w:style w:type="paragraph" w:styleId="NormalWeb">
    <w:name w:val="Normal (Web)"/>
    <w:basedOn w:val="Normal"/>
    <w:uiPriority w:val="99"/>
    <w:semiHidden/>
    <w:unhideWhenUsed/>
    <w:rsid w:val="00F76A54"/>
    <w:pPr>
      <w:widowControl/>
      <w:suppressAutoHyphens w:val="0"/>
      <w:autoSpaceDN/>
      <w:spacing w:before="100" w:beforeAutospacing="1" w:after="100" w:afterAutospacing="1"/>
      <w:textAlignment w:val="auto"/>
    </w:pPr>
    <w:rPr>
      <w:rFonts w:eastAsia="Times New Roman" w:cs="Times New Roman"/>
      <w:kern w:val="0"/>
      <w:lang w:eastAsia="en-NZ" w:bidi="ar-SA"/>
    </w:rPr>
  </w:style>
  <w:style w:type="character" w:customStyle="1" w:styleId="string">
    <w:name w:val="string"/>
    <w:basedOn w:val="DefaultParagraphFont"/>
    <w:rsid w:val="00E354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E61F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Standard"/>
    <w:next w:val="Textbody"/>
    <w:link w:val="Heading1Char"/>
    <w:rsid w:val="00741031"/>
    <w:pPr>
      <w:keepNext/>
      <w:keepLines/>
      <w:spacing w:before="480"/>
      <w:outlineLvl w:val="0"/>
    </w:pPr>
    <w:rPr>
      <w:rFonts w:ascii="Arial" w:hAnsi="Arial"/>
      <w:b/>
      <w:bCs/>
      <w:sz w:val="28"/>
      <w:szCs w:val="28"/>
    </w:rPr>
  </w:style>
  <w:style w:type="paragraph" w:styleId="Heading2">
    <w:name w:val="heading 2"/>
    <w:basedOn w:val="Standard"/>
    <w:next w:val="Textbody"/>
    <w:link w:val="Heading2Char"/>
    <w:rsid w:val="006E61FB"/>
    <w:pPr>
      <w:keepNext/>
      <w:keepLines/>
      <w:spacing w:before="200"/>
      <w:outlineLvl w:val="1"/>
    </w:pPr>
    <w:rPr>
      <w:rFonts w:ascii="Cambria" w:hAnsi="Cambria"/>
      <w:b/>
      <w:bCs/>
      <w:color w:val="4F81BD"/>
      <w:sz w:val="26"/>
      <w:szCs w:val="26"/>
    </w:rPr>
  </w:style>
  <w:style w:type="paragraph" w:styleId="Heading3">
    <w:name w:val="heading 3"/>
    <w:basedOn w:val="Standard"/>
    <w:next w:val="Textbody"/>
    <w:link w:val="Heading3Char"/>
    <w:rsid w:val="00741031"/>
    <w:pPr>
      <w:keepNext/>
      <w:keepLines/>
      <w:spacing w:before="200"/>
      <w:outlineLvl w:val="2"/>
    </w:pPr>
    <w:rPr>
      <w:rFonts w:ascii="Arial" w:hAnsi="Arial"/>
      <w:b/>
      <w:bCs/>
    </w:rPr>
  </w:style>
  <w:style w:type="paragraph" w:styleId="Heading4">
    <w:name w:val="heading 4"/>
    <w:basedOn w:val="Normal"/>
    <w:next w:val="Normal"/>
    <w:link w:val="Heading4Char"/>
    <w:uiPriority w:val="9"/>
    <w:unhideWhenUsed/>
    <w:qFormat/>
    <w:rsid w:val="008012A4"/>
    <w:pPr>
      <w:keepNext/>
      <w:keepLines/>
      <w:spacing w:before="200"/>
      <w:outlineLvl w:val="3"/>
    </w:pPr>
    <w:rPr>
      <w:rFonts w:asciiTheme="majorHAnsi" w:eastAsiaTheme="majorEastAsia" w:hAnsiTheme="majorHAnsi"/>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1031"/>
    <w:rPr>
      <w:rFonts w:ascii="Arial" w:eastAsia="SimSun" w:hAnsi="Arial" w:cs="Mangal"/>
      <w:b/>
      <w:bCs/>
      <w:kern w:val="3"/>
      <w:sz w:val="28"/>
      <w:szCs w:val="28"/>
      <w:lang w:eastAsia="zh-CN" w:bidi="hi-IN"/>
    </w:rPr>
  </w:style>
  <w:style w:type="character" w:customStyle="1" w:styleId="Heading2Char">
    <w:name w:val="Heading 2 Char"/>
    <w:basedOn w:val="DefaultParagraphFont"/>
    <w:link w:val="Heading2"/>
    <w:rsid w:val="006E61FB"/>
    <w:rPr>
      <w:rFonts w:ascii="Cambria" w:eastAsia="SimSun" w:hAnsi="Cambria" w:cs="Mangal"/>
      <w:b/>
      <w:bCs/>
      <w:color w:val="4F81BD"/>
      <w:kern w:val="3"/>
      <w:sz w:val="26"/>
      <w:szCs w:val="26"/>
      <w:lang w:eastAsia="zh-CN" w:bidi="hi-IN"/>
    </w:rPr>
  </w:style>
  <w:style w:type="character" w:customStyle="1" w:styleId="Heading3Char">
    <w:name w:val="Heading 3 Char"/>
    <w:basedOn w:val="DefaultParagraphFont"/>
    <w:link w:val="Heading3"/>
    <w:rsid w:val="00741031"/>
    <w:rPr>
      <w:rFonts w:ascii="Arial" w:eastAsia="SimSun" w:hAnsi="Arial" w:cs="Mangal"/>
      <w:b/>
      <w:bCs/>
      <w:kern w:val="3"/>
      <w:sz w:val="24"/>
      <w:szCs w:val="24"/>
      <w:lang w:eastAsia="zh-CN" w:bidi="hi-IN"/>
    </w:rPr>
  </w:style>
  <w:style w:type="paragraph" w:customStyle="1" w:styleId="Standard">
    <w:name w:val="Standard"/>
    <w:link w:val="StandardChar"/>
    <w:rsid w:val="006E61FB"/>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Standard"/>
    <w:rsid w:val="006E61FB"/>
    <w:pPr>
      <w:spacing w:after="120"/>
    </w:pPr>
  </w:style>
  <w:style w:type="paragraph" w:styleId="ListParagraph">
    <w:name w:val="List Paragraph"/>
    <w:basedOn w:val="Standard"/>
    <w:link w:val="ListParagraphChar"/>
    <w:rsid w:val="006E61FB"/>
    <w:pPr>
      <w:ind w:left="720"/>
    </w:pPr>
  </w:style>
  <w:style w:type="paragraph" w:styleId="BalloonText">
    <w:name w:val="Balloon Text"/>
    <w:basedOn w:val="Normal"/>
    <w:link w:val="BalloonTextChar"/>
    <w:uiPriority w:val="99"/>
    <w:semiHidden/>
    <w:unhideWhenUsed/>
    <w:rsid w:val="008012A4"/>
    <w:rPr>
      <w:rFonts w:ascii="Tahoma" w:hAnsi="Tahoma"/>
      <w:sz w:val="16"/>
      <w:szCs w:val="14"/>
    </w:rPr>
  </w:style>
  <w:style w:type="character" w:customStyle="1" w:styleId="BalloonTextChar">
    <w:name w:val="Balloon Text Char"/>
    <w:basedOn w:val="DefaultParagraphFont"/>
    <w:link w:val="BalloonText"/>
    <w:uiPriority w:val="99"/>
    <w:semiHidden/>
    <w:rsid w:val="008012A4"/>
    <w:rPr>
      <w:rFonts w:ascii="Tahoma" w:eastAsia="SimSun" w:hAnsi="Tahoma" w:cs="Mangal"/>
      <w:kern w:val="3"/>
      <w:sz w:val="16"/>
      <w:szCs w:val="14"/>
      <w:lang w:eastAsia="zh-CN" w:bidi="hi-IN"/>
    </w:rPr>
  </w:style>
  <w:style w:type="character" w:customStyle="1" w:styleId="Heading4Char">
    <w:name w:val="Heading 4 Char"/>
    <w:basedOn w:val="DefaultParagraphFont"/>
    <w:link w:val="Heading4"/>
    <w:uiPriority w:val="9"/>
    <w:rsid w:val="008012A4"/>
    <w:rPr>
      <w:rFonts w:asciiTheme="majorHAnsi" w:eastAsiaTheme="majorEastAsia" w:hAnsiTheme="majorHAnsi" w:cs="Mangal"/>
      <w:b/>
      <w:bCs/>
      <w:i/>
      <w:iCs/>
      <w:color w:val="4F81BD" w:themeColor="accent1"/>
      <w:kern w:val="3"/>
      <w:sz w:val="24"/>
      <w:szCs w:val="21"/>
      <w:lang w:eastAsia="zh-CN" w:bidi="hi-IN"/>
    </w:rPr>
  </w:style>
  <w:style w:type="character" w:styleId="CommentReference">
    <w:name w:val="annotation reference"/>
    <w:basedOn w:val="DefaultParagraphFont"/>
    <w:uiPriority w:val="99"/>
    <w:semiHidden/>
    <w:unhideWhenUsed/>
    <w:rsid w:val="00872F02"/>
    <w:rPr>
      <w:sz w:val="16"/>
      <w:szCs w:val="16"/>
    </w:rPr>
  </w:style>
  <w:style w:type="paragraph" w:styleId="CommentText">
    <w:name w:val="annotation text"/>
    <w:basedOn w:val="Normal"/>
    <w:link w:val="CommentTextChar"/>
    <w:uiPriority w:val="99"/>
    <w:semiHidden/>
    <w:unhideWhenUsed/>
    <w:rsid w:val="00872F02"/>
    <w:rPr>
      <w:sz w:val="20"/>
      <w:szCs w:val="18"/>
    </w:rPr>
  </w:style>
  <w:style w:type="character" w:customStyle="1" w:styleId="CommentTextChar">
    <w:name w:val="Comment Text Char"/>
    <w:basedOn w:val="DefaultParagraphFont"/>
    <w:link w:val="CommentText"/>
    <w:uiPriority w:val="99"/>
    <w:semiHidden/>
    <w:rsid w:val="00872F02"/>
    <w:rPr>
      <w:rFonts w:ascii="Times New Roman" w:eastAsia="SimSun" w:hAnsi="Times New Roman" w:cs="Mangal"/>
      <w:kern w:val="3"/>
      <w:sz w:val="20"/>
      <w:szCs w:val="18"/>
      <w:lang w:eastAsia="zh-CN" w:bidi="hi-IN"/>
    </w:rPr>
  </w:style>
  <w:style w:type="paragraph" w:styleId="CommentSubject">
    <w:name w:val="annotation subject"/>
    <w:basedOn w:val="CommentText"/>
    <w:next w:val="CommentText"/>
    <w:link w:val="CommentSubjectChar"/>
    <w:uiPriority w:val="99"/>
    <w:semiHidden/>
    <w:unhideWhenUsed/>
    <w:rsid w:val="00872F02"/>
    <w:rPr>
      <w:b/>
      <w:bCs/>
    </w:rPr>
  </w:style>
  <w:style w:type="character" w:customStyle="1" w:styleId="CommentSubjectChar">
    <w:name w:val="Comment Subject Char"/>
    <w:basedOn w:val="CommentTextChar"/>
    <w:link w:val="CommentSubject"/>
    <w:uiPriority w:val="99"/>
    <w:semiHidden/>
    <w:rsid w:val="00872F02"/>
    <w:rPr>
      <w:rFonts w:ascii="Times New Roman" w:eastAsia="SimSun" w:hAnsi="Times New Roman" w:cs="Mangal"/>
      <w:b/>
      <w:bCs/>
      <w:kern w:val="3"/>
      <w:sz w:val="20"/>
      <w:szCs w:val="18"/>
      <w:lang w:eastAsia="zh-CN" w:bidi="hi-IN"/>
    </w:rPr>
  </w:style>
  <w:style w:type="table" w:styleId="TableGrid">
    <w:name w:val="Table Grid"/>
    <w:basedOn w:val="TableNormal"/>
    <w:uiPriority w:val="59"/>
    <w:rsid w:val="00C153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36927"/>
    <w:pPr>
      <w:widowControl w:val="0"/>
      <w:suppressAutoHyphens/>
      <w:autoSpaceDN w:val="0"/>
      <w:spacing w:after="0" w:line="240" w:lineRule="auto"/>
      <w:textAlignment w:val="baseline"/>
    </w:pPr>
    <w:rPr>
      <w:rFonts w:ascii="Times New Roman" w:eastAsia="SimSun" w:hAnsi="Times New Roman" w:cs="Mangal"/>
      <w:kern w:val="3"/>
      <w:sz w:val="24"/>
      <w:szCs w:val="21"/>
      <w:lang w:eastAsia="zh-CN" w:bidi="hi-IN"/>
    </w:rPr>
  </w:style>
  <w:style w:type="paragraph" w:customStyle="1" w:styleId="Code">
    <w:name w:val="Code"/>
    <w:basedOn w:val="Textbody"/>
    <w:rsid w:val="00156D87"/>
    <w:rPr>
      <w:rFonts w:ascii="Courier New" w:hAnsi="Courier New"/>
    </w:rPr>
  </w:style>
  <w:style w:type="paragraph" w:styleId="HTMLPreformatted">
    <w:name w:val="HTML Preformatted"/>
    <w:basedOn w:val="Normal"/>
    <w:link w:val="HTMLPreformattedChar"/>
    <w:uiPriority w:val="99"/>
    <w:semiHidden/>
    <w:unhideWhenUsed/>
    <w:rsid w:val="00D93C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NZ" w:bidi="ar-SA"/>
    </w:rPr>
  </w:style>
  <w:style w:type="character" w:customStyle="1" w:styleId="HTMLPreformattedChar">
    <w:name w:val="HTML Preformatted Char"/>
    <w:basedOn w:val="DefaultParagraphFont"/>
    <w:link w:val="HTMLPreformatted"/>
    <w:uiPriority w:val="99"/>
    <w:semiHidden/>
    <w:rsid w:val="00D93C7B"/>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D93C7B"/>
    <w:rPr>
      <w:rFonts w:ascii="Courier New" w:eastAsia="Times New Roman" w:hAnsi="Courier New" w:cs="Courier New"/>
      <w:sz w:val="20"/>
      <w:szCs w:val="20"/>
    </w:rPr>
  </w:style>
  <w:style w:type="character" w:customStyle="1" w:styleId="st">
    <w:name w:val="st"/>
    <w:basedOn w:val="DefaultParagraphFont"/>
    <w:rsid w:val="00D93C7B"/>
  </w:style>
  <w:style w:type="character" w:customStyle="1" w:styleId="kw">
    <w:name w:val="kw"/>
    <w:basedOn w:val="DefaultParagraphFont"/>
    <w:rsid w:val="00D93C7B"/>
  </w:style>
  <w:style w:type="character" w:customStyle="1" w:styleId="dv">
    <w:name w:val="dv"/>
    <w:basedOn w:val="DefaultParagraphFont"/>
    <w:rsid w:val="00D93C7B"/>
  </w:style>
  <w:style w:type="character" w:customStyle="1" w:styleId="dt">
    <w:name w:val="dt"/>
    <w:basedOn w:val="DefaultParagraphFont"/>
    <w:rsid w:val="00D93C7B"/>
  </w:style>
  <w:style w:type="character" w:customStyle="1" w:styleId="ot">
    <w:name w:val="ot"/>
    <w:basedOn w:val="DefaultParagraphFont"/>
    <w:rsid w:val="00D93C7B"/>
  </w:style>
  <w:style w:type="paragraph" w:styleId="Revision">
    <w:name w:val="Revision"/>
    <w:hidden/>
    <w:uiPriority w:val="99"/>
    <w:semiHidden/>
    <w:rsid w:val="00D93C7B"/>
    <w:pPr>
      <w:spacing w:after="0" w:line="240" w:lineRule="auto"/>
    </w:pPr>
    <w:rPr>
      <w:rFonts w:ascii="Times New Roman" w:eastAsia="SimSun" w:hAnsi="Times New Roman" w:cs="Mangal"/>
      <w:kern w:val="3"/>
      <w:sz w:val="24"/>
      <w:szCs w:val="21"/>
      <w:lang w:eastAsia="zh-CN" w:bidi="hi-IN"/>
    </w:rPr>
  </w:style>
  <w:style w:type="character" w:styleId="Hyperlink">
    <w:name w:val="Hyperlink"/>
    <w:basedOn w:val="DefaultParagraphFont"/>
    <w:uiPriority w:val="99"/>
    <w:unhideWhenUsed/>
    <w:rsid w:val="00860082"/>
    <w:rPr>
      <w:color w:val="0000FF" w:themeColor="hyperlink"/>
      <w:u w:val="single"/>
    </w:rPr>
  </w:style>
  <w:style w:type="character" w:styleId="Emphasis">
    <w:name w:val="Emphasis"/>
    <w:basedOn w:val="DefaultParagraphFont"/>
    <w:uiPriority w:val="20"/>
    <w:qFormat/>
    <w:rsid w:val="00741031"/>
    <w:rPr>
      <w:i/>
      <w:iCs/>
    </w:rPr>
  </w:style>
  <w:style w:type="paragraph" w:customStyle="1" w:styleId="R-code">
    <w:name w:val="R-code"/>
    <w:basedOn w:val="ListParagraph"/>
    <w:link w:val="R-codeChar"/>
    <w:qFormat/>
    <w:rsid w:val="00741031"/>
    <w:pPr>
      <w:numPr>
        <w:numId w:val="4"/>
      </w:numPr>
      <w:suppressAutoHyphens w:val="0"/>
      <w:autoSpaceDN/>
      <w:spacing w:after="200" w:line="276" w:lineRule="auto"/>
      <w:textAlignment w:val="auto"/>
    </w:pPr>
    <w:rPr>
      <w:rFonts w:ascii="Courier" w:hAnsi="Courier"/>
    </w:rPr>
  </w:style>
  <w:style w:type="character" w:customStyle="1" w:styleId="StandardChar">
    <w:name w:val="Standard Char"/>
    <w:basedOn w:val="DefaultParagraphFont"/>
    <w:link w:val="Standard"/>
    <w:rsid w:val="00741031"/>
    <w:rPr>
      <w:rFonts w:ascii="Times New Roman" w:eastAsia="SimSun" w:hAnsi="Times New Roman" w:cs="Mangal"/>
      <w:kern w:val="3"/>
      <w:sz w:val="24"/>
      <w:szCs w:val="24"/>
      <w:lang w:eastAsia="zh-CN" w:bidi="hi-IN"/>
    </w:rPr>
  </w:style>
  <w:style w:type="character" w:customStyle="1" w:styleId="ListParagraphChar">
    <w:name w:val="List Paragraph Char"/>
    <w:basedOn w:val="StandardChar"/>
    <w:link w:val="ListParagraph"/>
    <w:rsid w:val="00741031"/>
    <w:rPr>
      <w:rFonts w:ascii="Times New Roman" w:eastAsia="SimSun" w:hAnsi="Times New Roman" w:cs="Mangal"/>
      <w:kern w:val="3"/>
      <w:sz w:val="24"/>
      <w:szCs w:val="24"/>
      <w:lang w:eastAsia="zh-CN" w:bidi="hi-IN"/>
    </w:rPr>
  </w:style>
  <w:style w:type="character" w:customStyle="1" w:styleId="R-codeChar">
    <w:name w:val="R-code Char"/>
    <w:basedOn w:val="ListParagraphChar"/>
    <w:link w:val="R-code"/>
    <w:rsid w:val="00741031"/>
    <w:rPr>
      <w:rFonts w:ascii="Courier" w:eastAsia="SimSun" w:hAnsi="Courier" w:cs="Mangal"/>
      <w:kern w:val="3"/>
      <w:sz w:val="24"/>
      <w:szCs w:val="24"/>
      <w:lang w:eastAsia="zh-CN" w:bidi="hi-IN"/>
    </w:rPr>
  </w:style>
  <w:style w:type="character" w:customStyle="1" w:styleId="identifier">
    <w:name w:val="identifier"/>
    <w:basedOn w:val="DefaultParagraphFont"/>
    <w:rsid w:val="00F76A54"/>
  </w:style>
  <w:style w:type="character" w:customStyle="1" w:styleId="paren">
    <w:name w:val="paren"/>
    <w:basedOn w:val="DefaultParagraphFont"/>
    <w:rsid w:val="00F76A54"/>
  </w:style>
  <w:style w:type="character" w:customStyle="1" w:styleId="operator">
    <w:name w:val="operator"/>
    <w:basedOn w:val="DefaultParagraphFont"/>
    <w:rsid w:val="00F76A54"/>
  </w:style>
  <w:style w:type="character" w:customStyle="1" w:styleId="number">
    <w:name w:val="number"/>
    <w:basedOn w:val="DefaultParagraphFont"/>
    <w:rsid w:val="00F76A54"/>
  </w:style>
  <w:style w:type="paragraph" w:styleId="NormalWeb">
    <w:name w:val="Normal (Web)"/>
    <w:basedOn w:val="Normal"/>
    <w:uiPriority w:val="99"/>
    <w:semiHidden/>
    <w:unhideWhenUsed/>
    <w:rsid w:val="00F76A54"/>
    <w:pPr>
      <w:widowControl/>
      <w:suppressAutoHyphens w:val="0"/>
      <w:autoSpaceDN/>
      <w:spacing w:before="100" w:beforeAutospacing="1" w:after="100" w:afterAutospacing="1"/>
      <w:textAlignment w:val="auto"/>
    </w:pPr>
    <w:rPr>
      <w:rFonts w:eastAsia="Times New Roman" w:cs="Times New Roman"/>
      <w:kern w:val="0"/>
      <w:lang w:eastAsia="en-NZ" w:bidi="ar-SA"/>
    </w:rPr>
  </w:style>
  <w:style w:type="character" w:customStyle="1" w:styleId="string">
    <w:name w:val="string"/>
    <w:basedOn w:val="DefaultParagraphFont"/>
    <w:rsid w:val="00E35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3421">
      <w:bodyDiv w:val="1"/>
      <w:marLeft w:val="0"/>
      <w:marRight w:val="0"/>
      <w:marTop w:val="0"/>
      <w:marBottom w:val="0"/>
      <w:divBdr>
        <w:top w:val="none" w:sz="0" w:space="0" w:color="auto"/>
        <w:left w:val="none" w:sz="0" w:space="0" w:color="auto"/>
        <w:bottom w:val="none" w:sz="0" w:space="0" w:color="auto"/>
        <w:right w:val="none" w:sz="0" w:space="0" w:color="auto"/>
      </w:divBdr>
    </w:div>
    <w:div w:id="437067886">
      <w:bodyDiv w:val="1"/>
      <w:marLeft w:val="0"/>
      <w:marRight w:val="0"/>
      <w:marTop w:val="0"/>
      <w:marBottom w:val="0"/>
      <w:divBdr>
        <w:top w:val="none" w:sz="0" w:space="0" w:color="auto"/>
        <w:left w:val="none" w:sz="0" w:space="0" w:color="auto"/>
        <w:bottom w:val="none" w:sz="0" w:space="0" w:color="auto"/>
        <w:right w:val="none" w:sz="0" w:space="0" w:color="auto"/>
      </w:divBdr>
    </w:div>
    <w:div w:id="551623264">
      <w:bodyDiv w:val="1"/>
      <w:marLeft w:val="0"/>
      <w:marRight w:val="0"/>
      <w:marTop w:val="0"/>
      <w:marBottom w:val="0"/>
      <w:divBdr>
        <w:top w:val="none" w:sz="0" w:space="0" w:color="auto"/>
        <w:left w:val="none" w:sz="0" w:space="0" w:color="auto"/>
        <w:bottom w:val="none" w:sz="0" w:space="0" w:color="auto"/>
        <w:right w:val="none" w:sz="0" w:space="0" w:color="auto"/>
      </w:divBdr>
    </w:div>
    <w:div w:id="1022248039">
      <w:bodyDiv w:val="1"/>
      <w:marLeft w:val="0"/>
      <w:marRight w:val="0"/>
      <w:marTop w:val="0"/>
      <w:marBottom w:val="0"/>
      <w:divBdr>
        <w:top w:val="none" w:sz="0" w:space="0" w:color="auto"/>
        <w:left w:val="none" w:sz="0" w:space="0" w:color="auto"/>
        <w:bottom w:val="none" w:sz="0" w:space="0" w:color="auto"/>
        <w:right w:val="none" w:sz="0" w:space="0" w:color="auto"/>
      </w:divBdr>
    </w:div>
    <w:div w:id="1498837481">
      <w:bodyDiv w:val="1"/>
      <w:marLeft w:val="0"/>
      <w:marRight w:val="0"/>
      <w:marTop w:val="0"/>
      <w:marBottom w:val="0"/>
      <w:divBdr>
        <w:top w:val="none" w:sz="0" w:space="0" w:color="auto"/>
        <w:left w:val="none" w:sz="0" w:space="0" w:color="auto"/>
        <w:bottom w:val="none" w:sz="0" w:space="0" w:color="auto"/>
        <w:right w:val="none" w:sz="0" w:space="0" w:color="auto"/>
      </w:divBdr>
    </w:div>
    <w:div w:id="1616213612">
      <w:bodyDiv w:val="1"/>
      <w:marLeft w:val="0"/>
      <w:marRight w:val="0"/>
      <w:marTop w:val="0"/>
      <w:marBottom w:val="0"/>
      <w:divBdr>
        <w:top w:val="none" w:sz="0" w:space="0" w:color="auto"/>
        <w:left w:val="none" w:sz="0" w:space="0" w:color="auto"/>
        <w:bottom w:val="none" w:sz="0" w:space="0" w:color="auto"/>
        <w:right w:val="none" w:sz="0" w:space="0" w:color="auto"/>
      </w:divBdr>
    </w:div>
    <w:div w:id="185194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33D76-98AD-4D52-9A4B-71A259A3A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791440D.dotm</Template>
  <TotalTime>4569</TotalTime>
  <Pages>1</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Landcare Research</Company>
  <LinksUpToDate>false</LinksUpToDate>
  <CharactersWithSpaces>11501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DesktopTest</dc:creator>
  <cp:keywords/>
  <dc:description/>
  <cp:lastModifiedBy>Peter Green</cp:lastModifiedBy>
  <cp:revision>4</cp:revision>
  <cp:lastPrinted>2014-04-10T23:39:00Z</cp:lastPrinted>
  <dcterms:created xsi:type="dcterms:W3CDTF">2014-02-20T02:17:00Z</dcterms:created>
  <dcterms:modified xsi:type="dcterms:W3CDTF">2014-04-14T03:48:00Z</dcterms:modified>
</cp:coreProperties>
</file>