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1FB" w:rsidRDefault="006E61FB" w:rsidP="006E61FB">
      <w:pPr>
        <w:pStyle w:val="Heading1"/>
      </w:pPr>
      <w:proofErr w:type="spellStart"/>
      <w:proofErr w:type="gramStart"/>
      <w:r>
        <w:t>simr</w:t>
      </w:r>
      <w:proofErr w:type="spellEnd"/>
      <w:r>
        <w:t xml:space="preserve"> :</w:t>
      </w:r>
      <w:proofErr w:type="gramEnd"/>
      <w:r>
        <w:t xml:space="preserve"> an R Package for Power Analysis of Linear Mixed Models by Simulation</w:t>
      </w:r>
    </w:p>
    <w:p w:rsidR="006E61FB" w:rsidRDefault="006E61FB" w:rsidP="006E61FB">
      <w:pPr>
        <w:pStyle w:val="Standard"/>
      </w:pPr>
    </w:p>
    <w:p w:rsidR="006E61FB" w:rsidRDefault="006E61FB" w:rsidP="006E61FB">
      <w:pPr>
        <w:pStyle w:val="Heading2"/>
      </w:pPr>
      <w:r>
        <w:t>Introduction</w:t>
      </w:r>
    </w:p>
    <w:p w:rsidR="006E61FB" w:rsidRDefault="006E61FB" w:rsidP="006E61FB">
      <w:pPr>
        <w:pStyle w:val="Heading3"/>
      </w:pPr>
      <w:r>
        <w:t>Why we want to do power analysis.</w:t>
      </w:r>
    </w:p>
    <w:p w:rsidR="006E61FB" w:rsidRDefault="006E61FB" w:rsidP="006E61FB">
      <w:pPr>
        <w:pStyle w:val="Standard"/>
        <w:rPr>
          <w:ins w:id="0" w:author="Catriona" w:date="2014-01-24T11:34:00Z"/>
        </w:rPr>
      </w:pPr>
    </w:p>
    <w:p w:rsidR="000C3B92" w:rsidRDefault="007F4707" w:rsidP="006E61FB">
      <w:pPr>
        <w:pStyle w:val="Standard"/>
        <w:rPr>
          <w:ins w:id="1" w:author="Catriona" w:date="2014-01-27T09:17:00Z"/>
        </w:rPr>
      </w:pPr>
      <w:ins w:id="2" w:author="Catriona" w:date="2014-01-27T12:29:00Z">
        <w:r>
          <w:t>Environmental monitoring is increasingly used to assess spatial and temporal trends in variables of interest (e.g. population decline, pollution increase) as well as the effectiveness of management policies (</w:t>
        </w:r>
        <w:proofErr w:type="spellStart"/>
        <w:r>
          <w:t>Yoccoz</w:t>
        </w:r>
        <w:proofErr w:type="spellEnd"/>
        <w:r>
          <w:t xml:space="preserve"> et al. </w:t>
        </w:r>
        <w:proofErr w:type="spellStart"/>
        <w:r>
          <w:t>Butchart</w:t>
        </w:r>
        <w:proofErr w:type="spellEnd"/>
        <w:r>
          <w:t xml:space="preserve"> et al. </w:t>
        </w:r>
        <w:proofErr w:type="spellStart"/>
        <w:r>
          <w:t>etc</w:t>
        </w:r>
        <w:proofErr w:type="spellEnd"/>
        <w:r>
          <w:t xml:space="preserve">). A fundamental aim of environmental monitoring is to ensure that real change is detected and acted upon as promptly as possible. </w:t>
        </w:r>
      </w:ins>
      <w:ins w:id="3" w:author="Catriona" w:date="2014-01-24T13:05:00Z">
        <w:r w:rsidR="005E7E91">
          <w:t>Detecting changes in ecological systems, however, is often technicall</w:t>
        </w:r>
        <w:r w:rsidR="00AA586D">
          <w:t>y and logistically challenging</w:t>
        </w:r>
      </w:ins>
      <w:ins w:id="4" w:author="Catriona" w:date="2014-01-24T13:47:00Z">
        <w:r w:rsidR="00AA586D">
          <w:t xml:space="preserve">, especially when </w:t>
        </w:r>
      </w:ins>
      <w:ins w:id="5" w:author="Catriona" w:date="2014-01-24T13:05:00Z">
        <w:r w:rsidR="005E7E91">
          <w:t>resource</w:t>
        </w:r>
      </w:ins>
      <w:ins w:id="6" w:author="Catriona" w:date="2014-01-24T13:47:00Z">
        <w:r w:rsidR="00AA586D">
          <w:t>s are limited</w:t>
        </w:r>
      </w:ins>
      <w:ins w:id="7" w:author="Catriona" w:date="2014-01-24T13:05:00Z">
        <w:r w:rsidR="005E7E91">
          <w:t xml:space="preserve">. </w:t>
        </w:r>
      </w:ins>
      <w:ins w:id="8" w:author="Catriona" w:date="2014-01-27T09:19:00Z">
        <w:r w:rsidR="000C3B92">
          <w:t xml:space="preserve">Careful planning and executing of sophisticated analyses of monitoring data are recommended for informing cost-effective and robust monitoring (Field et al. 2007). Such analyses can be used </w:t>
        </w:r>
      </w:ins>
      <w:ins w:id="9" w:author="Catriona" w:date="2014-01-24T15:21:00Z">
        <w:r w:rsidR="008F2DCB">
          <w:t xml:space="preserve">to identify monitoring efforts that have no realistic chance of detecting relevant changes and options for improving them (Legg &amp; Nagy 2006; Field et al. 2007). </w:t>
        </w:r>
      </w:ins>
    </w:p>
    <w:p w:rsidR="000C3B92" w:rsidRDefault="000C3B92" w:rsidP="006E61FB">
      <w:pPr>
        <w:pStyle w:val="Standard"/>
        <w:rPr>
          <w:ins w:id="10" w:author="Catriona" w:date="2014-01-27T09:17:00Z"/>
        </w:rPr>
      </w:pPr>
    </w:p>
    <w:p w:rsidR="00124619" w:rsidDel="000C3B92" w:rsidRDefault="00045410" w:rsidP="006E61FB">
      <w:pPr>
        <w:pStyle w:val="Standard"/>
        <w:rPr>
          <w:del w:id="11" w:author="Catriona" w:date="2014-01-27T09:19:00Z"/>
        </w:rPr>
      </w:pPr>
      <w:ins w:id="12" w:author="Catriona" w:date="2014-01-24T14:34:00Z">
        <w:r>
          <w:t>The extent and strength of interferences that can be drawn from monitoring programmes depends on their scale, design and intensity (</w:t>
        </w:r>
        <w:proofErr w:type="spellStart"/>
        <w:r>
          <w:t>Yoccoz</w:t>
        </w:r>
        <w:proofErr w:type="spellEnd"/>
        <w:r>
          <w:t xml:space="preserve"> et al. 2001). </w:t>
        </w:r>
      </w:ins>
    </w:p>
    <w:p w:rsidR="00A25564" w:rsidRDefault="00121880" w:rsidP="008F2DCB">
      <w:pPr>
        <w:pStyle w:val="Standard"/>
        <w:rPr>
          <w:ins w:id="13" w:author="Catriona" w:date="2014-01-27T09:20:00Z"/>
        </w:rPr>
      </w:pPr>
      <w:ins w:id="14" w:author="Catriona" w:date="2014-01-24T15:07:00Z">
        <w:r>
          <w:t>A</w:t>
        </w:r>
      </w:ins>
      <w:ins w:id="15" w:author="Catriona" w:date="2014-01-24T14:55:00Z">
        <w:r w:rsidR="00A25564">
          <w:t xml:space="preserve"> robust</w:t>
        </w:r>
      </w:ins>
      <w:ins w:id="16" w:author="Catriona" w:date="2014-01-24T14:48:00Z">
        <w:r w:rsidR="00A25564">
          <w:t xml:space="preserve"> </w:t>
        </w:r>
      </w:ins>
      <w:ins w:id="17" w:author="Catriona" w:date="2014-01-24T14:50:00Z">
        <w:r w:rsidR="00A25564">
          <w:t>monitoring</w:t>
        </w:r>
      </w:ins>
      <w:ins w:id="18" w:author="Catriona" w:date="2014-01-24T14:44:00Z">
        <w:r w:rsidR="00A25564">
          <w:t xml:space="preserve"> design</w:t>
        </w:r>
      </w:ins>
      <w:ins w:id="19" w:author="Catriona" w:date="2014-01-24T14:50:00Z">
        <w:r w:rsidR="00A25564">
          <w:t xml:space="preserve"> </w:t>
        </w:r>
      </w:ins>
      <w:ins w:id="20" w:author="Catriona" w:date="2014-01-24T15:07:00Z">
        <w:r>
          <w:t>is one with</w:t>
        </w:r>
      </w:ins>
      <w:ins w:id="21" w:author="Catriona" w:date="2014-01-24T14:50:00Z">
        <w:r w:rsidR="00A25564">
          <w:t xml:space="preserve"> </w:t>
        </w:r>
      </w:ins>
      <w:ins w:id="22" w:author="Catriona" w:date="2014-01-24T14:45:00Z">
        <w:r w:rsidR="00D8203E">
          <w:t xml:space="preserve">sufficient </w:t>
        </w:r>
      </w:ins>
      <w:ins w:id="23" w:author="Catriona" w:date="2014-01-24T14:51:00Z">
        <w:r w:rsidR="00A25564">
          <w:t xml:space="preserve">statistical </w:t>
        </w:r>
      </w:ins>
      <w:ins w:id="24" w:author="Catriona" w:date="2014-01-24T14:45:00Z">
        <w:r w:rsidR="00D8203E">
          <w:t xml:space="preserve">power </w:t>
        </w:r>
      </w:ins>
      <w:ins w:id="25" w:author="Catriona" w:date="2014-01-24T14:46:00Z">
        <w:r w:rsidR="00D8203E">
          <w:t>to</w:t>
        </w:r>
      </w:ins>
      <w:ins w:id="26" w:author="Catriona" w:date="2014-01-24T14:44:00Z">
        <w:r w:rsidR="00D8203E">
          <w:t xml:space="preserve"> </w:t>
        </w:r>
      </w:ins>
      <w:ins w:id="27" w:author="Catriona" w:date="2014-01-24T14:46:00Z">
        <w:r w:rsidR="00D8203E">
          <w:t>detect</w:t>
        </w:r>
      </w:ins>
      <w:ins w:id="28" w:author="Catriona" w:date="2014-01-24T14:50:00Z">
        <w:r w:rsidR="00A25564">
          <w:t xml:space="preserve"> </w:t>
        </w:r>
      </w:ins>
      <w:ins w:id="29" w:author="Catriona" w:date="2014-01-24T14:55:00Z">
        <w:r w:rsidR="00A25564">
          <w:t xml:space="preserve">a </w:t>
        </w:r>
      </w:ins>
      <w:ins w:id="30" w:author="Catriona" w:date="2014-01-24T14:56:00Z">
        <w:r w:rsidR="00A25564">
          <w:t>specified</w:t>
        </w:r>
      </w:ins>
      <w:ins w:id="31" w:author="Catriona" w:date="2014-01-24T14:55:00Z">
        <w:r w:rsidR="00A25564">
          <w:t xml:space="preserve"> change of interest </w:t>
        </w:r>
      </w:ins>
      <w:ins w:id="32" w:author="Catriona" w:date="2014-01-24T14:50:00Z">
        <w:r w:rsidR="00A25564">
          <w:t>if it actually occurs</w:t>
        </w:r>
      </w:ins>
      <w:ins w:id="33" w:author="Catriona" w:date="2014-01-24T14:47:00Z">
        <w:r w:rsidR="00D8203E">
          <w:t>.</w:t>
        </w:r>
      </w:ins>
      <w:ins w:id="34" w:author="Catriona" w:date="2014-01-24T14:48:00Z">
        <w:r w:rsidR="00A25564">
          <w:t xml:space="preserve"> </w:t>
        </w:r>
      </w:ins>
      <w:ins w:id="35" w:author="Catriona" w:date="2014-01-24T14:57:00Z">
        <w:r w:rsidR="00A25564">
          <w:t>This requires</w:t>
        </w:r>
      </w:ins>
      <w:ins w:id="36" w:author="Catriona" w:date="2014-01-24T14:58:00Z">
        <w:r w:rsidR="00A25564">
          <w:t>: (a)</w:t>
        </w:r>
      </w:ins>
      <w:ins w:id="37" w:author="Catriona" w:date="2014-01-24T14:57:00Z">
        <w:r w:rsidR="00A25564">
          <w:t xml:space="preserve"> having a sufficient sample size in relation to the variability inherent in the system</w:t>
        </w:r>
      </w:ins>
      <w:ins w:id="38" w:author="Catriona" w:date="2014-01-24T14:58:00Z">
        <w:r w:rsidR="00A25564">
          <w:t xml:space="preserve">; (b) </w:t>
        </w:r>
        <w:r>
          <w:t xml:space="preserve">setting an ecologically appropriate level of power as a target; and (c) implementing a flexible design that </w:t>
        </w:r>
      </w:ins>
      <w:ins w:id="39" w:author="Catriona" w:date="2014-01-24T14:59:00Z">
        <w:r>
          <w:t>allows for learning and improvement in the future (Field et al. 2007).</w:t>
        </w:r>
      </w:ins>
      <w:ins w:id="40" w:author="Catriona" w:date="2014-01-24T14:58:00Z">
        <w:del w:id="41" w:author="DesktopTest" w:date="2014-01-27T21:34:00Z">
          <w:r w:rsidDel="004A5C44">
            <w:delText xml:space="preserve"> </w:delText>
          </w:r>
        </w:del>
      </w:ins>
      <w:commentRangeStart w:id="42"/>
      <w:ins w:id="43" w:author="Catriona" w:date="2014-01-27T12:33:00Z">
        <w:del w:id="44" w:author="DesktopTest" w:date="2014-01-27T21:34:00Z">
          <w:r w:rsidR="00852D76" w:rsidDel="004A5C44">
            <w:delText>Are our parameter estimates going to be precise enough for our purposes?</w:delText>
          </w:r>
        </w:del>
      </w:ins>
      <w:commentRangeEnd w:id="42"/>
      <w:ins w:id="45" w:author="Catriona" w:date="2014-01-27T12:34:00Z">
        <w:del w:id="46" w:author="DesktopTest" w:date="2014-01-27T21:34:00Z">
          <w:r w:rsidR="00852D76" w:rsidDel="004A5C44">
            <w:rPr>
              <w:rStyle w:val="CommentReference"/>
            </w:rPr>
            <w:commentReference w:id="42"/>
          </w:r>
        </w:del>
      </w:ins>
    </w:p>
    <w:p w:rsidR="000C3B92" w:rsidRDefault="000C3B92" w:rsidP="008F2DCB">
      <w:pPr>
        <w:pStyle w:val="Standard"/>
        <w:rPr>
          <w:ins w:id="47" w:author="Catriona" w:date="2014-01-27T09:20:00Z"/>
        </w:rPr>
      </w:pPr>
    </w:p>
    <w:p w:rsidR="00C950FE" w:rsidRDefault="000C296E" w:rsidP="00C950FE">
      <w:pPr>
        <w:pStyle w:val="Standard"/>
        <w:rPr>
          <w:ins w:id="48" w:author="Catriona" w:date="2014-01-27T10:42:00Z"/>
        </w:rPr>
      </w:pPr>
      <w:ins w:id="49" w:author="Catriona" w:date="2014-01-27T11:14:00Z">
        <w:r>
          <w:t xml:space="preserve">While there are a range of tools available for carrying out power analyses there is currently no single </w:t>
        </w:r>
      </w:ins>
      <w:ins w:id="50" w:author="Catriona" w:date="2014-01-27T11:15:00Z">
        <w:r>
          <w:t>t</w:t>
        </w:r>
      </w:ins>
      <w:ins w:id="51" w:author="Catriona" w:date="2014-01-27T10:57:00Z">
        <w:r w:rsidR="00E75DED">
          <w:t>ool</w:t>
        </w:r>
      </w:ins>
      <w:ins w:id="52" w:author="Catriona" w:date="2014-01-27T11:15:00Z">
        <w:r>
          <w:t xml:space="preserve"> available that can</w:t>
        </w:r>
        <w:del w:id="53" w:author="DesktopTest" w:date="2014-01-27T22:43:00Z">
          <w:r w:rsidDel="00155AD5">
            <w:delText>………</w:delText>
          </w:r>
        </w:del>
      </w:ins>
      <w:ins w:id="54" w:author="Catriona" w:date="2014-01-27T10:57:00Z">
        <w:del w:id="55" w:author="DesktopTest" w:date="2014-01-27T22:43:00Z">
          <w:r w:rsidR="00E75DED" w:rsidDel="00155AD5">
            <w:delText>……</w:delText>
          </w:r>
        </w:del>
      </w:ins>
      <w:ins w:id="56" w:author="Catriona" w:date="2014-01-27T11:15:00Z">
        <w:del w:id="57" w:author="DesktopTest" w:date="2014-01-27T22:43:00Z">
          <w:r w:rsidDel="00155AD5">
            <w:delText>(</w:delText>
          </w:r>
          <w:commentRangeStart w:id="58"/>
          <w:r w:rsidDel="00155AD5">
            <w:delText>Table 1</w:delText>
          </w:r>
          <w:commentRangeEnd w:id="58"/>
          <w:r w:rsidDel="00155AD5">
            <w:rPr>
              <w:rStyle w:val="CommentReference"/>
            </w:rPr>
            <w:commentReference w:id="58"/>
          </w:r>
          <w:r w:rsidDel="00155AD5">
            <w:delText>).</w:delText>
          </w:r>
        </w:del>
      </w:ins>
      <w:ins w:id="59" w:author="DesktopTest" w:date="2014-01-27T22:43:00Z">
        <w:r w:rsidR="00155AD5">
          <w:t xml:space="preserve"> automate the power analysis process based on arbitrary models fit with lme4.</w:t>
        </w:r>
      </w:ins>
      <w:ins w:id="60" w:author="Catriona" w:date="2014-01-27T12:33:00Z">
        <w:r w:rsidR="007F4707">
          <w:t xml:space="preserve"> </w:t>
        </w:r>
      </w:ins>
      <w:del w:id="61" w:author="Catriona" w:date="2014-01-24T15:02:00Z">
        <w:r w:rsidR="006E61FB" w:rsidDel="00121880">
          <w:delText xml:space="preserve">If we are going to invest in the collection of monitoring data, it is important that we know that our design is suitable for making the inferences we need. </w:delText>
        </w:r>
      </w:del>
      <w:del w:id="62" w:author="Catriona" w:date="2014-01-24T14:51:00Z">
        <w:r w:rsidR="006E61FB" w:rsidDel="00A25564">
          <w:delText xml:space="preserve">Does the design have sufficient power to detect what we are trying to find? </w:delText>
        </w:r>
      </w:del>
      <w:del w:id="63" w:author="Catriona" w:date="2014-01-27T10:41:00Z">
        <w:r w:rsidR="006E61FB" w:rsidDel="005820AA">
          <w:delText>Are our parameter estimates going to be precise enough for our purposes?</w:delText>
        </w:r>
      </w:del>
      <w:ins w:id="64" w:author="Catriona" w:date="2014-01-27T10:11:00Z">
        <w:r w:rsidR="000C4B96">
          <w:t xml:space="preserve">This paper describes </w:t>
        </w:r>
      </w:ins>
      <w:ins w:id="65" w:author="Catriona" w:date="2014-01-27T11:16:00Z">
        <w:r>
          <w:t>a</w:t>
        </w:r>
      </w:ins>
      <w:ins w:id="66" w:author="Catriona" w:date="2014-01-27T10:11:00Z">
        <w:r w:rsidR="000C4B96">
          <w:t xml:space="preserve"> package</w:t>
        </w:r>
      </w:ins>
      <w:ins w:id="67" w:author="Catriona" w:date="2014-01-27T10:40:00Z">
        <w:r w:rsidR="005820AA">
          <w:t xml:space="preserve"> </w:t>
        </w:r>
        <w:proofErr w:type="spellStart"/>
        <w:r w:rsidR="005820AA">
          <w:t>simr</w:t>
        </w:r>
      </w:ins>
      <w:proofErr w:type="spellEnd"/>
      <w:ins w:id="68" w:author="Catriona" w:date="2014-01-27T10:11:00Z">
        <w:r w:rsidR="000C4B96">
          <w:t xml:space="preserve">, now </w:t>
        </w:r>
      </w:ins>
      <w:ins w:id="69" w:author="Catriona" w:date="2014-01-27T10:12:00Z">
        <w:r w:rsidR="000C4B96">
          <w:t xml:space="preserve">available </w:t>
        </w:r>
      </w:ins>
      <w:ins w:id="70" w:author="Catriona" w:date="2014-01-27T10:39:00Z">
        <w:r w:rsidR="005820AA">
          <w:t xml:space="preserve">in R, </w:t>
        </w:r>
      </w:ins>
      <w:ins w:id="71" w:author="Catriona" w:date="2014-01-27T10:40:00Z">
        <w:r w:rsidR="005820AA">
          <w:t>which provides tools that make it simple to set up and run simulation experiments</w:t>
        </w:r>
      </w:ins>
      <w:ins w:id="72" w:author="Catriona" w:date="2014-01-27T12:30:00Z">
        <w:r w:rsidR="007F4707">
          <w:t xml:space="preserve"> to help </w:t>
        </w:r>
      </w:ins>
      <w:ins w:id="73" w:author="Catriona" w:date="2014-01-27T12:31:00Z">
        <w:r w:rsidR="007F4707">
          <w:t xml:space="preserve">better </w:t>
        </w:r>
      </w:ins>
      <w:ins w:id="74" w:author="Catriona" w:date="2014-01-27T12:30:00Z">
        <w:r w:rsidR="007F4707">
          <w:t>inform, assess and improve</w:t>
        </w:r>
      </w:ins>
      <w:ins w:id="75" w:author="Catriona" w:date="2014-01-27T12:31:00Z">
        <w:r w:rsidR="007F4707">
          <w:t xml:space="preserve"> monitoring designs</w:t>
        </w:r>
      </w:ins>
      <w:ins w:id="76" w:author="Catriona" w:date="2014-01-27T10:40:00Z">
        <w:r w:rsidR="005820AA">
          <w:t>.</w:t>
        </w:r>
        <w:r w:rsidR="005820AA" w:rsidRPr="005820AA">
          <w:t xml:space="preserve"> </w:t>
        </w:r>
      </w:ins>
      <w:ins w:id="77" w:author="Catriona" w:date="2014-01-27T10:43:00Z">
        <w:r w:rsidR="00C950FE">
          <w:t>Key features of the package are as follows:</w:t>
        </w:r>
      </w:ins>
    </w:p>
    <w:p w:rsidR="00E75DED" w:rsidRDefault="00E75DED">
      <w:pPr>
        <w:pStyle w:val="Standard"/>
        <w:rPr>
          <w:ins w:id="78" w:author="Catriona" w:date="2014-01-27T10:58:00Z"/>
        </w:rPr>
        <w:pPrChange w:id="79" w:author="Catriona" w:date="2014-01-27T10:58:00Z">
          <w:pPr>
            <w:pStyle w:val="Standard"/>
            <w:numPr>
              <w:numId w:val="1"/>
            </w:numPr>
            <w:ind w:left="720" w:hanging="360"/>
          </w:pPr>
        </w:pPrChange>
      </w:pPr>
    </w:p>
    <w:p w:rsidR="00E75DED" w:rsidRDefault="00B5100B" w:rsidP="00E75DED">
      <w:pPr>
        <w:pStyle w:val="Standard"/>
        <w:numPr>
          <w:ilvl w:val="0"/>
          <w:numId w:val="1"/>
        </w:numPr>
        <w:rPr>
          <w:ins w:id="80" w:author="Catriona" w:date="2014-01-27T11:00:00Z"/>
        </w:rPr>
      </w:pPr>
      <w:ins w:id="81" w:author="Catriona" w:date="2014-01-27T12:25:00Z">
        <w:r>
          <w:rPr>
            <w:i/>
          </w:rPr>
          <w:t>Applicable</w:t>
        </w:r>
      </w:ins>
      <w:ins w:id="82" w:author="Catriona" w:date="2014-01-27T12:19:00Z">
        <w:r>
          <w:rPr>
            <w:i/>
          </w:rPr>
          <w:t xml:space="preserve"> to</w:t>
        </w:r>
      </w:ins>
      <w:ins w:id="83" w:author="Catriona" w:date="2014-01-27T11:00:00Z">
        <w:r w:rsidR="00E75DED" w:rsidRPr="000C296E">
          <w:rPr>
            <w:i/>
            <w:rPrChange w:id="84" w:author="Catriona" w:date="2014-01-27T11:17:00Z">
              <w:rPr/>
            </w:rPrChange>
          </w:rPr>
          <w:t xml:space="preserve"> </w:t>
        </w:r>
      </w:ins>
      <w:ins w:id="85" w:author="Catriona" w:date="2014-01-27T12:19:00Z">
        <w:r>
          <w:rPr>
            <w:i/>
          </w:rPr>
          <w:t xml:space="preserve">both </w:t>
        </w:r>
      </w:ins>
      <w:ins w:id="86" w:author="Catriona" w:date="2014-01-27T11:19:00Z">
        <w:r w:rsidR="000C296E">
          <w:rPr>
            <w:i/>
          </w:rPr>
          <w:t>simple and complex</w:t>
        </w:r>
      </w:ins>
      <w:ins w:id="87" w:author="Catriona" w:date="2014-01-27T11:00:00Z">
        <w:r w:rsidR="00E75DED" w:rsidRPr="000C296E">
          <w:rPr>
            <w:i/>
            <w:rPrChange w:id="88" w:author="Catriona" w:date="2014-01-27T11:17:00Z">
              <w:rPr/>
            </w:rPrChange>
          </w:rPr>
          <w:t xml:space="preserve"> survey designs</w:t>
        </w:r>
        <w:r w:rsidR="00E75DED">
          <w:t xml:space="preserve">: With </w:t>
        </w:r>
        <w:proofErr w:type="spellStart"/>
        <w:r w:rsidR="00E75DED">
          <w:t>simr</w:t>
        </w:r>
        <w:proofErr w:type="spellEnd"/>
        <w:r w:rsidR="00E75DED">
          <w:t xml:space="preserve"> you can perform a power analysis based on a</w:t>
        </w:r>
      </w:ins>
      <w:ins w:id="89" w:author="DesktopTest" w:date="2014-01-27T22:46:00Z">
        <w:r w:rsidR="00303166">
          <w:t>ny</w:t>
        </w:r>
      </w:ins>
      <w:ins w:id="90" w:author="Catriona" w:date="2014-01-27T11:00:00Z">
        <w:r w:rsidR="00E75DED">
          <w:t xml:space="preserve"> linear mixed model fitted with the </w:t>
        </w:r>
        <w:proofErr w:type="spellStart"/>
        <w:r w:rsidR="00E75DED">
          <w:t>lmer</w:t>
        </w:r>
        <w:proofErr w:type="spellEnd"/>
        <w:r w:rsidR="00E75DED">
          <w:t xml:space="preserve"> command in the lme4 package.</w:t>
        </w:r>
      </w:ins>
      <w:ins w:id="91" w:author="DesktopTest" w:date="2014-01-27T22:48:00Z">
        <w:r w:rsidR="00410567">
          <w:t xml:space="preserve"> </w:t>
        </w:r>
        <w:proofErr w:type="gramStart"/>
        <w:r w:rsidR="00410567">
          <w:t>lme4</w:t>
        </w:r>
        <w:proofErr w:type="gramEnd"/>
        <w:r w:rsidR="00410567">
          <w:t xml:space="preserve"> handles both crossed and nested designs</w:t>
        </w:r>
      </w:ins>
      <w:ins w:id="92" w:author="DesktopTest" w:date="2014-01-27T22:49:00Z">
        <w:r w:rsidR="00410567">
          <w:t xml:space="preserve">, and so </w:t>
        </w:r>
        <w:proofErr w:type="spellStart"/>
        <w:r w:rsidR="00410567">
          <w:t>simr</w:t>
        </w:r>
        <w:proofErr w:type="spellEnd"/>
        <w:r w:rsidR="00410567">
          <w:t xml:space="preserve"> can handle both these classes of linear mixed model</w:t>
        </w:r>
      </w:ins>
      <w:ins w:id="93" w:author="DesktopTest" w:date="2014-01-27T22:48:00Z">
        <w:r w:rsidR="00410567">
          <w:t>.</w:t>
        </w:r>
      </w:ins>
      <w:ins w:id="94" w:author="Catriona" w:date="2014-01-27T11:00:00Z">
        <w:r w:rsidR="00E75DED">
          <w:t xml:space="preserve"> When the design is complicated (e.g. spatial and/or temporal nested sampling protocols are implemented), linear mixed models allow us to model the random variation among units as well as the effect of explanatory variables [</w:t>
        </w:r>
        <w:proofErr w:type="spellStart"/>
        <w:r w:rsidR="00E75DED">
          <w:t>Bolker</w:t>
        </w:r>
        <w:proofErr w:type="spellEnd"/>
        <w:r w:rsidR="00E75DED">
          <w:t xml:space="preserve"> 2008].</w:t>
        </w:r>
      </w:ins>
      <w:moveFromRangeStart w:id="95" w:author="DesktopTest" w:date="2014-01-27T22:39:00Z" w:name="move378625671"/>
      <w:moveFrom w:id="96" w:author="DesktopTest" w:date="2014-01-27T22:39:00Z">
        <w:ins w:id="97" w:author="Catriona" w:date="2014-01-27T11:00:00Z">
          <w:del w:id="98" w:author="DesktopTest" w:date="2014-01-27T22:48:00Z">
            <w:r w:rsidR="00E75DED" w:rsidDel="00303166">
              <w:delText xml:space="preserve"> </w:delText>
            </w:r>
          </w:del>
          <w:r w:rsidR="00E75DED" w:rsidDel="001C325B">
            <w:t>You can also use linear models fitted with lm from base R. This is not strictly necessary, but allow for a shallower learning curve, especially since these models can be fitted much faster than mixed models</w:t>
          </w:r>
        </w:ins>
      </w:moveFrom>
      <w:moveFromRangeEnd w:id="95"/>
      <w:ins w:id="99" w:author="Catriona" w:date="2014-01-27T11:00:00Z">
        <w:del w:id="100" w:author="DesktopTest" w:date="2014-01-27T22:41:00Z">
          <w:r w:rsidR="00E75DED" w:rsidDel="00155AD5">
            <w:delText>.</w:delText>
          </w:r>
        </w:del>
      </w:ins>
    </w:p>
    <w:p w:rsidR="000735C4" w:rsidDel="00E75DED" w:rsidRDefault="0004747C">
      <w:pPr>
        <w:pStyle w:val="Standard"/>
        <w:numPr>
          <w:ilvl w:val="0"/>
          <w:numId w:val="3"/>
        </w:numPr>
        <w:rPr>
          <w:del w:id="101" w:author="Catriona" w:date="2014-01-27T10:52:00Z"/>
        </w:rPr>
        <w:pPrChange w:id="102" w:author="Catriona" w:date="2014-01-27T10:58:00Z">
          <w:pPr>
            <w:pStyle w:val="Standard"/>
          </w:pPr>
        </w:pPrChange>
      </w:pPr>
      <w:ins w:id="103" w:author="Catriona" w:date="2014-01-27T12:26:00Z">
        <w:r>
          <w:rPr>
            <w:i/>
          </w:rPr>
          <w:t>Flexibility to</w:t>
        </w:r>
      </w:ins>
      <w:ins w:id="104" w:author="Catriona" w:date="2014-01-27T11:10:00Z">
        <w:r w:rsidR="00655257" w:rsidRPr="000C296E">
          <w:rPr>
            <w:i/>
          </w:rPr>
          <w:t xml:space="preserve"> assess trade-offs in survey design</w:t>
        </w:r>
        <w:r w:rsidR="00655257">
          <w:t>:</w:t>
        </w:r>
      </w:ins>
      <w:ins w:id="105" w:author="Catriona" w:date="2014-01-27T11:18:00Z">
        <w:r w:rsidR="000C296E">
          <w:t xml:space="preserve"> </w:t>
        </w:r>
      </w:ins>
      <w:moveToRangeStart w:id="106" w:author="Catriona" w:date="2014-01-27T10:51:00Z" w:name="move378583231"/>
      <w:moveTo w:id="107" w:author="Catriona" w:date="2014-01-27T10:51:00Z">
        <w:del w:id="108" w:author="Catriona" w:date="2014-01-27T10:53:00Z">
          <w:r w:rsidR="000735C4" w:rsidDel="00E75DED">
            <w:delText>Having a ready-made package available could make power analyses accessible to a wider range of scientists. Investigators who might otherwise be limited to fitting a model in R [ref] could supplement their study with a power analysis without much additional effort. For scientists comfortable with R coding, a turnkey package could save them time and let them focus their efforts on a more advanced analysis.</w:delText>
          </w:r>
        </w:del>
      </w:moveTo>
    </w:p>
    <w:p w:rsidR="00E75DED" w:rsidRDefault="005820AA" w:rsidP="00E75DED">
      <w:pPr>
        <w:pStyle w:val="Standard"/>
        <w:numPr>
          <w:ilvl w:val="0"/>
          <w:numId w:val="1"/>
        </w:numPr>
        <w:rPr>
          <w:ins w:id="109" w:author="Catriona" w:date="2014-01-27T10:54:00Z"/>
        </w:rPr>
      </w:pPr>
      <w:moveToRangeStart w:id="110" w:author="Catriona" w:date="2014-01-27T10:40:00Z" w:name="move378582582"/>
      <w:moveToRangeEnd w:id="106"/>
      <w:moveTo w:id="111" w:author="Catriona" w:date="2014-01-27T10:40:00Z">
        <w:del w:id="112" w:author="Catriona" w:date="2014-01-27T10:59:00Z">
          <w:r w:rsidDel="00E75DED">
            <w:delText>With simr you can perform a power analysis based on a linear mixed model fitted with the lmer command in the lme4 package. You can also use linear models fitted with lm from base R. This is not strictly necessary, but allow for a shallower learning curve, especially since these models can be fitted much faster than mixed models.</w:delText>
          </w:r>
        </w:del>
      </w:moveTo>
      <w:ins w:id="113" w:author="Catriona" w:date="2014-01-27T10:49:00Z">
        <w:r w:rsidR="000735C4">
          <w:t>Simulation is a general procedure for determining the properties of a statistical method or design [ref]. With simulation we do not need to find an analytical approach specialised to our particular analysis, and we do not need to rely on an approximation that may not be robust to departures from its assumptions. This can be especially important with mixed models where the sampling distributions of parameter estimates are difficult to work with [ref Bates?].</w:t>
        </w:r>
      </w:ins>
      <w:ins w:id="114" w:author="Catriona" w:date="2014-01-27T10:52:00Z">
        <w:r w:rsidR="00E75DED">
          <w:t xml:space="preserve"> </w:t>
        </w:r>
        <w:del w:id="115" w:author="DesktopTest" w:date="2014-01-27T22:42:00Z">
          <w:r w:rsidR="00E75DED" w:rsidDel="00155AD5">
            <w:delText>Simulation studies can be difficult or time consuming to set up. They would normally involve some degree of programming by the investigator. Depending on their comfort level, this might be beyond their current ability or might simply take longer than they might like.</w:delText>
          </w:r>
        </w:del>
      </w:ins>
      <w:ins w:id="116" w:author="Catriona" w:date="2014-01-27T11:09:00Z">
        <w:del w:id="117" w:author="DesktopTest" w:date="2014-01-27T22:42:00Z">
          <w:r w:rsidR="00655257" w:rsidDel="00155AD5">
            <w:delText xml:space="preserve"> </w:delText>
          </w:r>
        </w:del>
      </w:ins>
      <w:ins w:id="118" w:author="Catriona" w:date="2014-01-27T10:52:00Z">
        <w:del w:id="119" w:author="DesktopTest" w:date="2014-01-27T22:42:00Z">
          <w:r w:rsidR="00E75DED" w:rsidDel="00155AD5">
            <w:delText>Usually done with a one-off script [ref simFrame] – coordination btw researchers (replication?)</w:delText>
          </w:r>
        </w:del>
      </w:ins>
    </w:p>
    <w:p w:rsidR="007F4707" w:rsidRDefault="007F4707" w:rsidP="007F4707">
      <w:pPr>
        <w:pStyle w:val="Standard"/>
        <w:numPr>
          <w:ilvl w:val="0"/>
          <w:numId w:val="1"/>
        </w:numPr>
        <w:rPr>
          <w:ins w:id="120" w:author="Catriona" w:date="2014-01-27T12:32:00Z"/>
        </w:rPr>
      </w:pPr>
      <w:ins w:id="121" w:author="Catriona" w:date="2014-01-27T12:32:00Z">
        <w:r>
          <w:rPr>
            <w:i/>
          </w:rPr>
          <w:t>Suitable for a range of analytical capabilities</w:t>
        </w:r>
        <w:r>
          <w:t xml:space="preserve">: </w:t>
        </w:r>
      </w:ins>
      <w:ins w:id="122" w:author="DesktopTest" w:date="2014-01-27T22:42:00Z">
        <w:r w:rsidR="00155AD5">
          <w:t xml:space="preserve">Simulation studies can be difficult or time consuming to set up. They would normally involve some degree of programming </w:t>
        </w:r>
        <w:r w:rsidR="00155AD5">
          <w:lastRenderedPageBreak/>
          <w:t xml:space="preserve">by the investigator. Depending on their comfort level, this might be beyond their current ability or might simply take longer than they might like. </w:t>
        </w:r>
      </w:ins>
      <w:ins w:id="123" w:author="Catriona" w:date="2014-01-27T12:32:00Z">
        <w:r>
          <w:t xml:space="preserve">The ready-made package makes power analyses accessible to a wide range of scientists. Investigators who might otherwise be limited to fitting a model in R [ref] could supplement their study with a power analysis without much additional effort. For scientists comfortable with R coding, a turnkey package could save them time and let them focus their efforts on a more advanced analysis. </w:t>
        </w:r>
      </w:ins>
    </w:p>
    <w:p w:rsidR="005820AA" w:rsidRDefault="005820AA" w:rsidP="005820AA">
      <w:pPr>
        <w:pStyle w:val="Standard"/>
      </w:pPr>
    </w:p>
    <w:p w:rsidR="005820AA" w:rsidDel="001C325B" w:rsidRDefault="005820AA" w:rsidP="003638CF">
      <w:pPr>
        <w:pStyle w:val="Standard"/>
        <w:rPr>
          <w:del w:id="124" w:author="DesktopTest" w:date="2014-01-27T22:29:00Z"/>
        </w:rPr>
      </w:pPr>
      <w:moveTo w:id="125" w:author="Catriona" w:date="2014-01-27T10:40:00Z">
        <w:r>
          <w:t xml:space="preserve">This paper runs through </w:t>
        </w:r>
        <w:del w:id="126" w:author="DesktopTest" w:date="2014-01-27T22:29:00Z">
          <w:r w:rsidDel="001C325B">
            <w:delText>two</w:delText>
          </w:r>
        </w:del>
      </w:moveTo>
      <w:ins w:id="127" w:author="DesktopTest" w:date="2014-01-27T22:29:00Z">
        <w:r w:rsidR="001C325B">
          <w:t>several</w:t>
        </w:r>
      </w:ins>
      <w:moveTo w:id="128" w:author="Catriona" w:date="2014-01-27T10:40:00Z">
        <w:r>
          <w:t xml:space="preserve"> tutorials. </w:t>
        </w:r>
      </w:moveTo>
      <w:ins w:id="129" w:author="DesktopTest" w:date="2014-01-27T22:29:00Z">
        <w:r w:rsidR="001C325B">
          <w:t xml:space="preserve">[Describe the tutorials: </w:t>
        </w:r>
      </w:ins>
      <w:moveTo w:id="130" w:author="Catriona" w:date="2014-01-27T10:40:00Z">
        <w:r>
          <w:t xml:space="preserve">The first </w:t>
        </w:r>
        <w:del w:id="131" w:author="DesktopTest" w:date="2014-01-27T22:29:00Z">
          <w:r w:rsidDel="001C325B">
            <w:delText xml:space="preserve">uses </w:delText>
          </w:r>
        </w:del>
        <w:del w:id="132" w:author="DesktopTest" w:date="2014-01-27T22:28:00Z">
          <w:r w:rsidDel="001C325B">
            <w:delText xml:space="preserve">lm and </w:delText>
          </w:r>
        </w:del>
        <w:r>
          <w:t xml:space="preserve">guides the user through a very simple </w:t>
        </w:r>
        <w:proofErr w:type="spellStart"/>
        <w:r>
          <w:t>posthoc</w:t>
        </w:r>
        <w:proofErr w:type="spellEnd"/>
        <w:r>
          <w:t xml:space="preserve"> power analysis. </w:t>
        </w:r>
      </w:moveTo>
      <w:ins w:id="133" w:author="DesktopTest" w:date="2014-01-27T22:29:00Z">
        <w:r w:rsidR="001C325B">
          <w:t>The second …]</w:t>
        </w:r>
      </w:ins>
      <w:ins w:id="134" w:author="DesktopTest" w:date="2014-01-27T22:30:00Z">
        <w:r w:rsidR="001C325B">
          <w:t>. The tutorials are intended to provide a shallow learning curve. Increasingly complex analyses are made available, adding only a few commands or options at a time.</w:t>
        </w:r>
      </w:ins>
      <w:moveTo w:id="135" w:author="Catriona" w:date="2014-01-27T10:40:00Z">
        <w:del w:id="136" w:author="DesktopTest" w:date="2014-01-27T22:29:00Z">
          <w:r w:rsidDel="001C325B">
            <w:delText>The second uses lmer and uses some of the more flexible features of the package.</w:delText>
          </w:r>
        </w:del>
      </w:moveTo>
    </w:p>
    <w:p w:rsidR="003933D6" w:rsidDel="001C325B" w:rsidRDefault="003933D6" w:rsidP="003638CF">
      <w:pPr>
        <w:pStyle w:val="Standard"/>
        <w:rPr>
          <w:del w:id="137" w:author="DesktopTest" w:date="2014-01-27T22:29:00Z"/>
        </w:rPr>
      </w:pPr>
      <w:moveToRangeStart w:id="138" w:author="Catriona" w:date="2014-01-24T11:02:00Z" w:name="move378324668"/>
      <w:moveToRangeEnd w:id="110"/>
      <w:moveTo w:id="139" w:author="Catriona" w:date="2014-01-24T11:02:00Z">
        <w:del w:id="140" w:author="DesktopTest" w:date="2014-01-27T22:29:00Z">
          <w:r w:rsidDel="001C325B">
            <w:delText>Need to make sure our monitoring programme can find what we’re looking for.</w:delText>
          </w:r>
        </w:del>
      </w:moveTo>
    </w:p>
    <w:p w:rsidR="003933D6" w:rsidDel="001C325B" w:rsidRDefault="003933D6" w:rsidP="001C325B">
      <w:pPr>
        <w:pStyle w:val="Standard"/>
        <w:rPr>
          <w:del w:id="141" w:author="DesktopTest" w:date="2014-01-27T22:29:00Z"/>
        </w:rPr>
        <w:pPrChange w:id="142" w:author="DesktopTest" w:date="2014-01-27T22:29:00Z">
          <w:pPr>
            <w:pStyle w:val="Standard"/>
          </w:pPr>
        </w:pPrChange>
      </w:pPr>
      <w:moveTo w:id="143" w:author="Catriona" w:date="2014-01-24T11:02:00Z">
        <w:del w:id="144" w:author="DesktopTest" w:date="2014-01-27T22:29:00Z">
          <w:r w:rsidDel="001C325B">
            <w:delText>Want our study to be cost effective.</w:delText>
          </w:r>
        </w:del>
      </w:moveTo>
    </w:p>
    <w:p w:rsidR="003933D6" w:rsidDel="001C325B" w:rsidRDefault="003933D6" w:rsidP="001C325B">
      <w:pPr>
        <w:pStyle w:val="Standard"/>
        <w:rPr>
          <w:del w:id="145" w:author="DesktopTest" w:date="2014-01-27T22:29:00Z"/>
        </w:rPr>
        <w:pPrChange w:id="146" w:author="DesktopTest" w:date="2014-01-27T22:29:00Z">
          <w:pPr>
            <w:pStyle w:val="Standard"/>
          </w:pPr>
        </w:pPrChange>
      </w:pPr>
      <w:moveTo w:id="147" w:author="Catriona" w:date="2014-01-24T11:02:00Z">
        <w:del w:id="148" w:author="DesktopTest" w:date="2014-01-27T22:29:00Z">
          <w:r w:rsidDel="001C325B">
            <w:delText>Talk about Field’s stuff on power analysis.</w:delText>
          </w:r>
        </w:del>
      </w:moveTo>
    </w:p>
    <w:moveToRangeEnd w:id="138"/>
    <w:p w:rsidR="003933D6" w:rsidDel="001C325B" w:rsidRDefault="003933D6" w:rsidP="001C325B">
      <w:pPr>
        <w:pStyle w:val="Standard"/>
        <w:rPr>
          <w:del w:id="149" w:author="DesktopTest" w:date="2014-01-27T22:29:00Z"/>
        </w:rPr>
        <w:pPrChange w:id="150" w:author="DesktopTest" w:date="2014-01-27T22:29:00Z">
          <w:pPr>
            <w:pStyle w:val="Standard"/>
          </w:pPr>
        </w:pPrChange>
      </w:pPr>
    </w:p>
    <w:p w:rsidR="006E61FB" w:rsidDel="001C325B" w:rsidRDefault="006E61FB" w:rsidP="001C325B">
      <w:pPr>
        <w:pStyle w:val="Standard"/>
        <w:rPr>
          <w:del w:id="151" w:author="DesktopTest" w:date="2014-01-27T22:29:00Z"/>
        </w:rPr>
        <w:pPrChange w:id="152" w:author="DesktopTest" w:date="2014-01-27T22:29:00Z">
          <w:pPr>
            <w:pStyle w:val="Standard"/>
          </w:pPr>
        </w:pPrChange>
      </w:pPr>
      <w:del w:id="153" w:author="DesktopTest" w:date="2014-01-27T22:29:00Z">
        <w:r w:rsidDel="001C325B">
          <w:delText>When the design is complicated, e.g. in a mixed-effects model, simulation provides a general way of answering these questions. The simr package provides tools that make it simple to set up and run simulation experiments.</w:delText>
        </w:r>
      </w:del>
    </w:p>
    <w:p w:rsidR="006E61FB" w:rsidDel="003933D6" w:rsidRDefault="006E61FB" w:rsidP="001C325B">
      <w:pPr>
        <w:pStyle w:val="Standard"/>
        <w:pPrChange w:id="154" w:author="DesktopTest" w:date="2014-01-27T22:29:00Z">
          <w:pPr>
            <w:pStyle w:val="Standard"/>
          </w:pPr>
        </w:pPrChange>
      </w:pPr>
      <w:moveFromRangeStart w:id="155" w:author="Catriona" w:date="2014-01-24T11:02:00Z" w:name="move378324668"/>
      <w:moveFrom w:id="156" w:author="Catriona" w:date="2014-01-24T11:02:00Z">
        <w:del w:id="157" w:author="DesktopTest" w:date="2014-01-27T22:29:00Z">
          <w:r w:rsidDel="001C325B">
            <w:delText>Need to make sure our monitoring programme can find what we’re looking for.</w:delText>
          </w:r>
        </w:del>
      </w:moveFrom>
    </w:p>
    <w:p w:rsidR="006E61FB" w:rsidDel="003933D6" w:rsidRDefault="006E61FB" w:rsidP="006E61FB">
      <w:pPr>
        <w:pStyle w:val="Standard"/>
      </w:pPr>
      <w:moveFrom w:id="158" w:author="Catriona" w:date="2014-01-24T11:02:00Z">
        <w:r w:rsidDel="003933D6">
          <w:t>Want our study to be cost effective.</w:t>
        </w:r>
      </w:moveFrom>
    </w:p>
    <w:p w:rsidR="006E61FB" w:rsidDel="005820AA" w:rsidRDefault="006E61FB" w:rsidP="006E61FB">
      <w:pPr>
        <w:pStyle w:val="Standard"/>
        <w:rPr>
          <w:del w:id="159" w:author="Catriona" w:date="2014-01-27T10:41:00Z"/>
        </w:rPr>
      </w:pPr>
      <w:moveFrom w:id="160" w:author="Catriona" w:date="2014-01-24T11:02:00Z">
        <w:r w:rsidDel="003933D6">
          <w:t>Talk about Field’s stuff on power analysi</w:t>
        </w:r>
        <w:del w:id="161" w:author="Catriona" w:date="2014-01-27T10:41:00Z">
          <w:r w:rsidDel="005820AA">
            <w:delText>s.</w:delText>
          </w:r>
        </w:del>
      </w:moveFrom>
    </w:p>
    <w:moveFromRangeEnd w:id="155"/>
    <w:p w:rsidR="006E61FB" w:rsidDel="005820AA" w:rsidRDefault="006E61FB" w:rsidP="006E61FB">
      <w:pPr>
        <w:pStyle w:val="Heading3"/>
        <w:rPr>
          <w:del w:id="162" w:author="Catriona" w:date="2014-01-27T10:40:00Z"/>
        </w:rPr>
      </w:pPr>
      <w:del w:id="163" w:author="Catriona" w:date="2014-01-27T10:40:00Z">
        <w:r w:rsidDel="005820AA">
          <w:delText>What simr does.</w:delText>
        </w:r>
      </w:del>
    </w:p>
    <w:p w:rsidR="006E61FB" w:rsidDel="005820AA" w:rsidRDefault="006E61FB" w:rsidP="006E61FB">
      <w:pPr>
        <w:pStyle w:val="Standard"/>
      </w:pPr>
      <w:moveFromRangeStart w:id="164" w:author="Catriona" w:date="2014-01-27T10:40:00Z" w:name="move378582582"/>
      <w:moveFrom w:id="165" w:author="Catriona" w:date="2014-01-27T10:40:00Z">
        <w:r w:rsidDel="005820AA">
          <w:t>With simr you can perform a power analysis based on a linear mixed model fitted with the lmer command in the lme4 package. You can also use linear models fitted with lm from base R. This is not strictly necessary, but allow for a shallower learning curve, especially since these models can be fitted much faster than mixed models.</w:t>
        </w:r>
      </w:moveFrom>
    </w:p>
    <w:p w:rsidR="00C10A9D" w:rsidRDefault="00C10A9D" w:rsidP="00C10A9D">
      <w:pPr>
        <w:pStyle w:val="Heading2"/>
        <w:rPr>
          <w:ins w:id="166" w:author="DesktopTest" w:date="2014-01-27T22:51:00Z"/>
        </w:rPr>
        <w:pPrChange w:id="167" w:author="DesktopTest" w:date="2014-01-27T22:50:00Z">
          <w:pPr>
            <w:pStyle w:val="Standard"/>
          </w:pPr>
        </w:pPrChange>
      </w:pPr>
      <w:ins w:id="168" w:author="DesktopTest" w:date="2014-01-27T22:50:00Z">
        <w:r>
          <w:t>Example Dataset</w:t>
        </w:r>
      </w:ins>
    </w:p>
    <w:p w:rsidR="00C10A9D" w:rsidRDefault="00C10A9D" w:rsidP="00C10A9D">
      <w:pPr>
        <w:pStyle w:val="Textbody"/>
        <w:rPr>
          <w:ins w:id="169" w:author="DesktopTest" w:date="2014-01-27T22:51:00Z"/>
        </w:rPr>
      </w:pPr>
      <w:ins w:id="170" w:author="DesktopTest" w:date="2014-01-27T22:51:00Z">
        <w:r>
          <w:t xml:space="preserve">The example dataset has </w:t>
        </w:r>
        <w:commentRangeStart w:id="171"/>
        <w:r>
          <w:t xml:space="preserve">response variable y measured at ten levels of the explanatory variable x for three </w:t>
        </w:r>
        <w:proofErr w:type="gramStart"/>
        <w:r>
          <w:t>groups</w:t>
        </w:r>
        <w:proofErr w:type="gramEnd"/>
        <w:r>
          <w:t xml:space="preserve"> g.</w:t>
        </w:r>
        <w:commentRangeEnd w:id="171"/>
        <w:r>
          <w:rPr>
            <w:rStyle w:val="CommentReference"/>
          </w:rPr>
          <w:commentReference w:id="171"/>
        </w:r>
      </w:ins>
      <w:ins w:id="172" w:author="DesktopTest" w:date="2014-01-27T22:52:00Z">
        <w:r>
          <w:t xml:space="preserve"> [change y, x, g to meaningful names?]</w:t>
        </w:r>
      </w:ins>
      <w:bookmarkStart w:id="173" w:name="_GoBack"/>
      <w:bookmarkEnd w:id="173"/>
    </w:p>
    <w:p w:rsidR="006E61FB" w:rsidDel="005820AA" w:rsidRDefault="00C10A9D" w:rsidP="00C10A9D">
      <w:pPr>
        <w:pStyle w:val="Heading2"/>
        <w:pPrChange w:id="174" w:author="DesktopTest" w:date="2014-01-27T22:50:00Z">
          <w:pPr>
            <w:pStyle w:val="Standard"/>
          </w:pPr>
        </w:pPrChange>
      </w:pPr>
      <w:ins w:id="175" w:author="Catriona" w:date="2014-01-24T10:39:00Z">
        <w:r>
          <w:rPr>
            <w:noProof/>
            <w:lang w:eastAsia="en-NZ" w:bidi="ar-SA"/>
          </w:rPr>
          <w:drawing>
            <wp:anchor distT="0" distB="0" distL="114300" distR="114300" simplePos="0" relativeHeight="251665408" behindDoc="0" locked="0" layoutInCell="1" allowOverlap="1" wp14:anchorId="49BA1621" wp14:editId="02EFD213">
              <wp:simplePos x="0" y="0"/>
              <wp:positionH relativeFrom="column">
                <wp:posOffset>-10160</wp:posOffset>
              </wp:positionH>
              <wp:positionV relativeFrom="paragraph">
                <wp:posOffset>186690</wp:posOffset>
              </wp:positionV>
              <wp:extent cx="5234940" cy="2616835"/>
              <wp:effectExtent l="0" t="0" r="3810" b="0"/>
              <wp:wrapTopAndBottom/>
              <wp:docPr id="6"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234940" cy="2616835"/>
                      </a:xfrm>
                      <a:prstGeom prst="rect">
                        <a:avLst/>
                      </a:prstGeom>
                      <a:noFill/>
                      <a:ln>
                        <a:noFill/>
                        <a:prstDash/>
                      </a:ln>
                    </pic:spPr>
                  </pic:pic>
                </a:graphicData>
              </a:graphic>
            </wp:anchor>
          </w:drawing>
        </w:r>
      </w:ins>
      <w:moveFrom w:id="176" w:author="Catriona" w:date="2014-01-27T10:40:00Z">
        <w:r w:rsidR="006E61FB" w:rsidDel="005820AA">
          <w:t>This paper runs through two tutorials. The first uses lm and guides the user through a very simple posthoc power analysis. The second uses lmer and uses some of the more flexible features of the package.</w:t>
        </w:r>
      </w:moveFrom>
    </w:p>
    <w:moveFromRangeEnd w:id="164"/>
    <w:p w:rsidR="006E61FB" w:rsidDel="000C296E" w:rsidRDefault="00C10A9D">
      <w:pPr>
        <w:pStyle w:val="Standard"/>
        <w:rPr>
          <w:del w:id="177" w:author="Catriona" w:date="2014-01-27T11:14:00Z"/>
        </w:rPr>
        <w:pPrChange w:id="178" w:author="Catriona" w:date="2014-01-27T10:41:00Z">
          <w:pPr>
            <w:pStyle w:val="Heading3"/>
          </w:pPr>
        </w:pPrChange>
      </w:pPr>
      <w:moveToRangeStart w:id="179" w:author="DesktopTest" w:date="2014-01-27T22:51:00Z" w:name="move378626407"/>
      <w:moveTo w:id="180" w:author="DesktopTest" w:date="2014-01-27T22:51:00Z">
        <w:r>
          <w:t xml:space="preserve">Figure [one] shows a scatterplot of the data with these fitted lines. </w:t>
        </w:r>
      </w:moveTo>
      <w:moveToRangeEnd w:id="179"/>
      <w:del w:id="181" w:author="Catriona" w:date="2014-01-27T11:14:00Z">
        <w:r w:rsidR="006E61FB" w:rsidDel="000C296E">
          <w:delText>Why we’re using mixed models.</w:delText>
        </w:r>
      </w:del>
    </w:p>
    <w:p w:rsidR="006E61FB" w:rsidDel="00C950FE" w:rsidRDefault="006E61FB" w:rsidP="006E61FB">
      <w:pPr>
        <w:pStyle w:val="Standard"/>
        <w:rPr>
          <w:del w:id="182" w:author="Catriona" w:date="2014-01-27T10:42:00Z"/>
        </w:rPr>
      </w:pPr>
      <w:del w:id="183" w:author="Catriona" w:date="2014-01-27T10:42:00Z">
        <w:r w:rsidDel="00C950FE">
          <w:delText>Linear mixed models allow us to model the random variation among units as well as the effect of explanatory variables [Bolker 2008].</w:delText>
        </w:r>
      </w:del>
    </w:p>
    <w:p w:rsidR="006E61FB" w:rsidDel="000C296E" w:rsidRDefault="006E61FB" w:rsidP="006E61FB">
      <w:pPr>
        <w:pStyle w:val="Heading3"/>
        <w:rPr>
          <w:del w:id="184" w:author="Catriona" w:date="2014-01-27T11:14:00Z"/>
        </w:rPr>
      </w:pPr>
      <w:del w:id="185" w:author="Catriona" w:date="2014-01-27T11:14:00Z">
        <w:r w:rsidDel="000C296E">
          <w:delText>Why we want to use simulation.</w:delText>
        </w:r>
      </w:del>
    </w:p>
    <w:p w:rsidR="006E61FB" w:rsidDel="000735C4" w:rsidRDefault="006E61FB" w:rsidP="006E61FB">
      <w:pPr>
        <w:pStyle w:val="Standard"/>
        <w:rPr>
          <w:del w:id="186" w:author="Catriona" w:date="2014-01-27T10:49:00Z"/>
        </w:rPr>
      </w:pPr>
      <w:del w:id="187" w:author="Catriona" w:date="2014-01-27T10:49:00Z">
        <w:r w:rsidDel="000735C4">
          <w:delText>Simulation is a general procedure for determining the properties of a statistical method or design [ref]. With simulation we do not need to find an analytical approach specialised to our particular analysis, and we do not need to rely on an approximation that may not be robust to departures from its assumptions. This can be especially important with mixed models where the sampling distributions of parameter estimates are difficult to work with [ref Bates?].</w:delText>
        </w:r>
      </w:del>
    </w:p>
    <w:p w:rsidR="006E61FB" w:rsidDel="000C296E" w:rsidRDefault="006E61FB" w:rsidP="006E61FB">
      <w:pPr>
        <w:pStyle w:val="Heading3"/>
        <w:rPr>
          <w:del w:id="188" w:author="Catriona" w:date="2014-01-27T11:14:00Z"/>
        </w:rPr>
      </w:pPr>
      <w:del w:id="189" w:author="Catriona" w:date="2014-01-27T11:14:00Z">
        <w:r w:rsidDel="000C296E">
          <w:delText>Why we need an R package.</w:delText>
        </w:r>
      </w:del>
    </w:p>
    <w:p w:rsidR="006E61FB" w:rsidDel="00E75DED" w:rsidRDefault="006E61FB" w:rsidP="006E61FB">
      <w:pPr>
        <w:pStyle w:val="Standard"/>
        <w:rPr>
          <w:del w:id="190" w:author="Catriona" w:date="2014-01-27T10:52:00Z"/>
        </w:rPr>
      </w:pPr>
      <w:del w:id="191" w:author="Catriona" w:date="2014-01-27T10:52:00Z">
        <w:r w:rsidDel="00E75DED">
          <w:delText>Simulation studies can be difficult or time consuming to set up. They would normally involve some degree of programming by the investigator. Depending on their comfort level, this might be beyond their current ability or might simply take longer than they might like.</w:delText>
        </w:r>
      </w:del>
    </w:p>
    <w:p w:rsidR="006E61FB" w:rsidDel="00E75DED" w:rsidRDefault="006E61FB" w:rsidP="006E61FB">
      <w:pPr>
        <w:pStyle w:val="Standard"/>
        <w:rPr>
          <w:del w:id="192" w:author="Catriona" w:date="2014-01-27T10:52:00Z"/>
        </w:rPr>
      </w:pPr>
      <w:del w:id="193" w:author="Catriona" w:date="2014-01-27T10:52:00Z">
        <w:r w:rsidDel="00E75DED">
          <w:delText>Usually done with a one-off script [ref simFrame] – coordination btw researchers (replication?)</w:delText>
        </w:r>
      </w:del>
    </w:p>
    <w:p w:rsidR="006E61FB" w:rsidDel="000735C4" w:rsidRDefault="006E61FB" w:rsidP="006E61FB">
      <w:pPr>
        <w:pStyle w:val="Standard"/>
      </w:pPr>
      <w:moveFromRangeStart w:id="194" w:author="Catriona" w:date="2014-01-27T10:51:00Z" w:name="move378583231"/>
      <w:moveFrom w:id="195" w:author="Catriona" w:date="2014-01-27T10:51:00Z">
        <w:r w:rsidDel="000735C4">
          <w:t>Having a ready-made package available could make power analyses accessible to a wider range of scientists. Investigators who might otherwise be limited to fitting a model in R [ref] could supplement their study with a power analysis without much additional effort. For scientists comfortable with R coding, a turnkey package could save them time and let them focus their efforts on a more advanced analysis.</w:t>
        </w:r>
      </w:moveFrom>
    </w:p>
    <w:moveFromRangeEnd w:id="194"/>
    <w:p w:rsidR="006E61FB" w:rsidDel="000C296E" w:rsidRDefault="006E61FB" w:rsidP="006E61FB">
      <w:pPr>
        <w:pStyle w:val="Heading3"/>
        <w:rPr>
          <w:del w:id="196" w:author="Catriona" w:date="2014-01-27T11:16:00Z"/>
        </w:rPr>
      </w:pPr>
      <w:del w:id="197" w:author="Catriona" w:date="2014-01-27T11:16:00Z">
        <w:r w:rsidDel="000C296E">
          <w:delText>Other packages</w:delText>
        </w:r>
      </w:del>
    </w:p>
    <w:p w:rsidR="006E61FB" w:rsidDel="000C296E" w:rsidRDefault="006E61FB" w:rsidP="006E61FB">
      <w:pPr>
        <w:pStyle w:val="Standard"/>
        <w:rPr>
          <w:del w:id="198" w:author="Catriona" w:date="2014-01-27T11:15:00Z"/>
        </w:rPr>
      </w:pPr>
      <w:del w:id="199" w:author="Catriona" w:date="2014-01-27T11:15:00Z">
        <w:r w:rsidDel="000C296E">
          <w:delText>longpower [ref] uses an analytical approximation [describe, ref] to calculate power for longitudinal studies. [include calculations as an option in simr?]. pamm is a package for doing similar simulations, but with a restricted set of models [ref]. Packages simSummary [ref] and simFrame [ref]</w:delText>
        </w:r>
      </w:del>
    </w:p>
    <w:p w:rsidR="006E61FB" w:rsidDel="000C296E" w:rsidRDefault="006E61FB" w:rsidP="006E61FB">
      <w:pPr>
        <w:pStyle w:val="Heading3"/>
        <w:rPr>
          <w:del w:id="200" w:author="Catriona" w:date="2014-01-27T11:16:00Z"/>
        </w:rPr>
      </w:pPr>
    </w:p>
    <w:p w:rsidR="006E61FB" w:rsidRDefault="006E61FB" w:rsidP="006E61FB">
      <w:pPr>
        <w:pStyle w:val="Heading2"/>
      </w:pPr>
      <w:del w:id="201" w:author="Catriona" w:date="2014-01-24T10:42:00Z">
        <w:r w:rsidDel="00BA7998">
          <w:delText xml:space="preserve">Tutorial One: </w:delText>
        </w:r>
      </w:del>
      <w:proofErr w:type="gramStart"/>
      <w:r>
        <w:t>Post-hoc power analysis</w:t>
      </w:r>
      <w:ins w:id="202" w:author="Catriona" w:date="2014-01-24T10:42:00Z">
        <w:r w:rsidR="00BA7998">
          <w:t xml:space="preserve"> for a specified sampling design</w:t>
        </w:r>
      </w:ins>
      <w:r>
        <w:t>.</w:t>
      </w:r>
      <w:proofErr w:type="gramEnd"/>
    </w:p>
    <w:p w:rsidR="006E61FB" w:rsidRDefault="006E61FB" w:rsidP="006E61FB">
      <w:pPr>
        <w:pStyle w:val="Textbody"/>
      </w:pPr>
    </w:p>
    <w:p w:rsidR="006E61FB" w:rsidDel="00C10A9D" w:rsidRDefault="00872F02" w:rsidP="006E61FB">
      <w:pPr>
        <w:pStyle w:val="Textbody"/>
        <w:rPr>
          <w:del w:id="203" w:author="DesktopTest" w:date="2014-01-27T22:51:00Z"/>
        </w:rPr>
      </w:pPr>
      <w:moveToRangeStart w:id="204" w:author="Catriona" w:date="2014-01-24T10:37:00Z" w:name="move378323193"/>
      <w:commentRangeStart w:id="205"/>
      <w:moveTo w:id="206" w:author="Catriona" w:date="2014-01-24T10:37:00Z">
        <w:r>
          <w:t xml:space="preserve">If </w:t>
        </w:r>
      </w:moveTo>
      <w:commentRangeEnd w:id="205"/>
      <w:r>
        <w:rPr>
          <w:rStyle w:val="CommentReference"/>
        </w:rPr>
        <w:commentReference w:id="205"/>
      </w:r>
      <w:moveTo w:id="207" w:author="Catriona" w:date="2014-01-24T10:37:00Z">
        <w:r>
          <w:t>we were to repeat this experiment, what would be our power to detect a trend this size?</w:t>
        </w:r>
      </w:moveTo>
      <w:moveToRangeEnd w:id="204"/>
      <w:ins w:id="208" w:author="Catriona" w:date="2014-01-24T10:37:00Z">
        <w:r>
          <w:t xml:space="preserve"> </w:t>
        </w:r>
      </w:ins>
      <w:del w:id="209" w:author="DesktopTest" w:date="2014-01-27T22:51:00Z">
        <w:r w:rsidR="006E61FB" w:rsidDel="00C10A9D">
          <w:delText xml:space="preserve">The example dataset has </w:delText>
        </w:r>
        <w:commentRangeStart w:id="210"/>
        <w:r w:rsidR="006E61FB" w:rsidDel="00C10A9D">
          <w:delText>response variable y measured at ten levels of the explanatory variable x for three groups g.</w:delText>
        </w:r>
        <w:commentRangeEnd w:id="210"/>
        <w:r w:rsidDel="00C10A9D">
          <w:rPr>
            <w:rStyle w:val="CommentReference"/>
          </w:rPr>
          <w:commentReference w:id="210"/>
        </w:r>
      </w:del>
    </w:p>
    <w:p w:rsidR="006E61FB" w:rsidDel="00872F02" w:rsidRDefault="006E61FB" w:rsidP="006E61FB">
      <w:pPr>
        <w:pStyle w:val="Textbody"/>
        <w:rPr>
          <w:del w:id="211" w:author="Catriona" w:date="2014-01-24T10:39:00Z"/>
        </w:rPr>
      </w:pPr>
    </w:p>
    <w:p w:rsidR="006E61FB" w:rsidRDefault="006E61FB" w:rsidP="006E61FB">
      <w:pPr>
        <w:pStyle w:val="Textbody"/>
      </w:pPr>
      <w:del w:id="212" w:author="Catriona" w:date="2014-01-24T10:39:00Z">
        <w:r w:rsidDel="00872F02">
          <w:rPr>
            <w:noProof/>
            <w:lang w:eastAsia="en-NZ" w:bidi="ar-SA"/>
          </w:rPr>
          <w:drawing>
            <wp:anchor distT="0" distB="0" distL="114300" distR="114300" simplePos="0" relativeHeight="251662336" behindDoc="0" locked="0" layoutInCell="1" allowOverlap="1" wp14:anchorId="6D39184A" wp14:editId="4265C618">
              <wp:simplePos x="0" y="0"/>
              <wp:positionH relativeFrom="column">
                <wp:align>center</wp:align>
              </wp:positionH>
              <wp:positionV relativeFrom="paragraph">
                <wp:align>top</wp:align>
              </wp:positionV>
              <wp:extent cx="5235122" cy="2616839"/>
              <wp:effectExtent l="0" t="0" r="3628"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235122" cy="2616839"/>
                      </a:xfrm>
                      <a:prstGeom prst="rect">
                        <a:avLst/>
                      </a:prstGeom>
                      <a:noFill/>
                      <a:ln>
                        <a:noFill/>
                        <a:prstDash/>
                      </a:ln>
                    </pic:spPr>
                  </pic:pic>
                </a:graphicData>
              </a:graphic>
            </wp:anchor>
          </w:drawing>
        </w:r>
      </w:del>
    </w:p>
    <w:p w:rsidR="006E61FB" w:rsidRDefault="006E61FB" w:rsidP="006E61FB">
      <w:pPr>
        <w:pStyle w:val="Textbody"/>
      </w:pPr>
      <w:r>
        <w:t>We can fit a simple random intercepts model as follows</w:t>
      </w:r>
    </w:p>
    <w:p w:rsidR="006E61FB" w:rsidRDefault="006E61FB" w:rsidP="006E61FB">
      <w:pPr>
        <w:pStyle w:val="Textbody"/>
      </w:pPr>
      <w:r>
        <w:tab/>
      </w:r>
      <w:proofErr w:type="gramStart"/>
      <w:r>
        <w:t>library(</w:t>
      </w:r>
      <w:proofErr w:type="spellStart"/>
      <w:proofErr w:type="gramEnd"/>
      <w:r>
        <w:t>simr</w:t>
      </w:r>
      <w:proofErr w:type="spellEnd"/>
      <w:r>
        <w:t>) # note that this will also load lme4</w:t>
      </w:r>
    </w:p>
    <w:p w:rsidR="006E61FB" w:rsidRDefault="006E61FB" w:rsidP="006E61FB">
      <w:pPr>
        <w:pStyle w:val="Textbody"/>
        <w:rPr>
          <w:ins w:id="213" w:author="Catriona" w:date="2014-01-24T10:39:00Z"/>
        </w:rPr>
      </w:pPr>
      <w:r>
        <w:tab/>
      </w:r>
      <w:proofErr w:type="gramStart"/>
      <w:r>
        <w:t>fit</w:t>
      </w:r>
      <w:proofErr w:type="gramEnd"/>
      <w:r>
        <w:t xml:space="preserve"> &lt;- </w:t>
      </w:r>
      <w:proofErr w:type="spellStart"/>
      <w:r>
        <w:t>lmer</w:t>
      </w:r>
      <w:proofErr w:type="spellEnd"/>
      <w:r>
        <w:t xml:space="preserve">(y ~ x </w:t>
      </w:r>
      <w:commentRangeStart w:id="214"/>
      <w:r>
        <w:t xml:space="preserve">+ </w:t>
      </w:r>
      <w:ins w:id="215" w:author="DesktopTest" w:date="2014-01-27T22:52:00Z">
        <w:r w:rsidR="00C10A9D">
          <w:t>(1|</w:t>
        </w:r>
      </w:ins>
      <w:r>
        <w:t>g</w:t>
      </w:r>
      <w:ins w:id="216" w:author="DesktopTest" w:date="2014-01-27T22:52:00Z">
        <w:r w:rsidR="00C10A9D">
          <w:t>)</w:t>
        </w:r>
      </w:ins>
      <w:r>
        <w:t xml:space="preserve">, </w:t>
      </w:r>
      <w:commentRangeEnd w:id="214"/>
      <w:r w:rsidR="00BA7998">
        <w:rPr>
          <w:rStyle w:val="CommentReference"/>
        </w:rPr>
        <w:commentReference w:id="214"/>
      </w:r>
      <w:r>
        <w:t>data=example)</w:t>
      </w:r>
    </w:p>
    <w:p w:rsidR="00872F02" w:rsidRDefault="00872F02" w:rsidP="006E61FB">
      <w:pPr>
        <w:pStyle w:val="Textbody"/>
      </w:pPr>
      <w:proofErr w:type="gramStart"/>
      <w:ins w:id="217" w:author="Catriona" w:date="2014-01-24T10:39:00Z">
        <w:r w:rsidRPr="00872F02">
          <w:rPr>
            <w:highlight w:val="yellow"/>
            <w:rPrChange w:id="218" w:author="Catriona" w:date="2014-01-24T10:41:00Z">
              <w:rPr/>
            </w:rPrChange>
          </w:rPr>
          <w:t>show</w:t>
        </w:r>
        <w:proofErr w:type="gramEnd"/>
        <w:r w:rsidRPr="00872F02">
          <w:rPr>
            <w:highlight w:val="yellow"/>
            <w:rPrChange w:id="219" w:author="Catriona" w:date="2014-01-24T10:41:00Z">
              <w:rPr/>
            </w:rPrChange>
          </w:rPr>
          <w:t xml:space="preserve"> </w:t>
        </w:r>
      </w:ins>
      <w:ins w:id="220" w:author="Catriona" w:date="2014-01-24T10:40:00Z">
        <w:r w:rsidRPr="00872F02">
          <w:rPr>
            <w:highlight w:val="yellow"/>
            <w:rPrChange w:id="221" w:author="Catriona" w:date="2014-01-24T10:41:00Z">
              <w:rPr/>
            </w:rPrChange>
          </w:rPr>
          <w:t xml:space="preserve">and discuss </w:t>
        </w:r>
      </w:ins>
      <w:ins w:id="222" w:author="Catriona" w:date="2014-01-24T10:39:00Z">
        <w:r w:rsidRPr="00872F02">
          <w:rPr>
            <w:highlight w:val="yellow"/>
            <w:rPrChange w:id="223" w:author="Catriona" w:date="2014-01-24T10:41:00Z">
              <w:rPr/>
            </w:rPrChange>
          </w:rPr>
          <w:t>output</w:t>
        </w:r>
      </w:ins>
    </w:p>
    <w:p w:rsidR="006E61FB" w:rsidRDefault="006E61FB" w:rsidP="006E61FB">
      <w:pPr>
        <w:pStyle w:val="Textbody"/>
      </w:pPr>
      <w:moveFromRangeStart w:id="224" w:author="DesktopTest" w:date="2014-01-27T22:51:00Z" w:name="move378626407"/>
      <w:moveFrom w:id="225" w:author="DesktopTest" w:date="2014-01-27T22:51:00Z">
        <w:r w:rsidDel="00C10A9D">
          <w:t xml:space="preserve">Figure [one] shows a scatterplot of the data with these fitted lines. </w:t>
        </w:r>
      </w:moveFrom>
      <w:moveFromRangeStart w:id="226" w:author="Catriona" w:date="2014-01-24T10:37:00Z" w:name="move378323193"/>
      <w:moveFromRangeEnd w:id="224"/>
      <w:moveFrom w:id="227" w:author="Catriona" w:date="2014-01-24T10:37:00Z">
        <w:r w:rsidDel="00872F02">
          <w:t>If we were to repeat this experiment, what would be our power to detect a trend this size?</w:t>
        </w:r>
      </w:moveFrom>
      <w:moveFromRangeEnd w:id="226"/>
    </w:p>
    <w:p w:rsidR="00872F02" w:rsidRDefault="00872F02" w:rsidP="006E61FB">
      <w:pPr>
        <w:pStyle w:val="Textbody"/>
        <w:rPr>
          <w:ins w:id="228" w:author="Catriona" w:date="2014-01-24T10:40:00Z"/>
        </w:rPr>
      </w:pPr>
      <w:ins w:id="229" w:author="Catriona" w:date="2014-01-24T10:40:00Z">
        <w:r>
          <w:t xml:space="preserve">Test power of current design </w:t>
        </w:r>
      </w:ins>
      <w:ins w:id="230" w:author="Catriona" w:date="2014-01-24T10:41:00Z">
        <w:r>
          <w:t>……..</w:t>
        </w:r>
      </w:ins>
      <w:r w:rsidR="006E61FB">
        <w:tab/>
      </w:r>
    </w:p>
    <w:p w:rsidR="00872F02" w:rsidRDefault="006E61FB" w:rsidP="006E61FB">
      <w:pPr>
        <w:pStyle w:val="Textbody"/>
      </w:pPr>
      <w:proofErr w:type="gramStart"/>
      <w:r>
        <w:lastRenderedPageBreak/>
        <w:t>power(</w:t>
      </w:r>
      <w:proofErr w:type="gramEnd"/>
      <w:r>
        <w:t>fit)</w:t>
      </w:r>
    </w:p>
    <w:p w:rsidR="006E61FB" w:rsidRDefault="00872F02" w:rsidP="006E61FB">
      <w:pPr>
        <w:pStyle w:val="Textbody"/>
      </w:pPr>
      <w:proofErr w:type="gramStart"/>
      <w:ins w:id="231" w:author="Catriona" w:date="2014-01-24T10:41:00Z">
        <w:r w:rsidRPr="00872F02">
          <w:rPr>
            <w:highlight w:val="yellow"/>
            <w:rPrChange w:id="232" w:author="Catriona" w:date="2014-01-24T10:41:00Z">
              <w:rPr/>
            </w:rPrChange>
          </w:rPr>
          <w:t>show</w:t>
        </w:r>
        <w:proofErr w:type="gramEnd"/>
        <w:r w:rsidRPr="00872F02">
          <w:rPr>
            <w:highlight w:val="yellow"/>
            <w:rPrChange w:id="233" w:author="Catriona" w:date="2014-01-24T10:41:00Z">
              <w:rPr/>
            </w:rPrChange>
          </w:rPr>
          <w:t xml:space="preserve"> output</w:t>
        </w:r>
      </w:ins>
      <w:ins w:id="234" w:author="Catriona" w:date="2014-01-24T10:39:00Z">
        <w:r>
          <w:t xml:space="preserve"> </w:t>
        </w:r>
      </w:ins>
      <w:r w:rsidR="006E61FB">
        <w:t>[explanation of the result; where it comes from, what it means]</w:t>
      </w:r>
    </w:p>
    <w:p w:rsidR="006E61FB" w:rsidDel="00872F02" w:rsidRDefault="006E61FB" w:rsidP="006E61FB">
      <w:pPr>
        <w:pStyle w:val="Textbody"/>
      </w:pPr>
      <w:moveFromRangeStart w:id="235" w:author="Catriona" w:date="2014-01-24T10:37:00Z" w:name="move378323181"/>
      <w:moveFrom w:id="236" w:author="Catriona" w:date="2014-01-24T10:37:00Z">
        <w:r w:rsidDel="00872F02">
          <w:t>This level of power might be acceptable in many applications. But suppose that collecting data on many levels of x is costly – we might want to collect only as much data as we need to reach a certain level of statistical power. For this we would need to calculate a power curve, which tells us the trade-off between sample size and power.</w:t>
        </w:r>
      </w:moveFrom>
    </w:p>
    <w:moveFromRangeEnd w:id="235"/>
    <w:p w:rsidR="006E61FB" w:rsidRDefault="006E61FB" w:rsidP="006E61FB">
      <w:pPr>
        <w:pStyle w:val="Textbody"/>
      </w:pPr>
    </w:p>
    <w:p w:rsidR="00872F02" w:rsidRDefault="00872F02" w:rsidP="006E61FB">
      <w:pPr>
        <w:pStyle w:val="Heading2"/>
        <w:rPr>
          <w:ins w:id="237" w:author="Catriona" w:date="2014-01-24T10:41:00Z"/>
        </w:rPr>
      </w:pPr>
      <w:ins w:id="238" w:author="Catriona" w:date="2014-01-24T10:41:00Z">
        <w:r>
          <w:br w:type="page"/>
        </w:r>
      </w:ins>
    </w:p>
    <w:p w:rsidR="006E61FB" w:rsidRDefault="006E61FB" w:rsidP="006E61FB">
      <w:pPr>
        <w:pStyle w:val="Heading2"/>
      </w:pPr>
      <w:del w:id="239" w:author="Catriona" w:date="2014-01-24T10:42:00Z">
        <w:r w:rsidDel="00BA7998">
          <w:lastRenderedPageBreak/>
          <w:delText>Tutorial Two: Calculate a power curve</w:delText>
        </w:r>
      </w:del>
      <w:ins w:id="240" w:author="Catriona" w:date="2014-01-24T10:42:00Z">
        <w:r w:rsidR="00BA7998">
          <w:t>Assess trade-offs in sampl</w:t>
        </w:r>
      </w:ins>
      <w:ins w:id="241" w:author="Catriona" w:date="2014-01-24T10:43:00Z">
        <w:r w:rsidR="00BA7998">
          <w:t>ing design</w:t>
        </w:r>
      </w:ins>
      <w:ins w:id="242" w:author="Catriona" w:date="2014-01-24T10:42:00Z">
        <w:r w:rsidR="00BA7998">
          <w:t xml:space="preserve"> and power</w:t>
        </w:r>
      </w:ins>
    </w:p>
    <w:p w:rsidR="006E61FB" w:rsidRDefault="006E61FB" w:rsidP="006E61FB">
      <w:pPr>
        <w:pStyle w:val="Textbody"/>
      </w:pPr>
    </w:p>
    <w:p w:rsidR="00872F02" w:rsidRDefault="00872F02" w:rsidP="00872F02">
      <w:pPr>
        <w:pStyle w:val="Textbody"/>
      </w:pPr>
      <w:moveToRangeStart w:id="243" w:author="Catriona" w:date="2014-01-24T10:37:00Z" w:name="move378323181"/>
      <w:moveTo w:id="244" w:author="Catriona" w:date="2014-01-24T10:37:00Z">
        <w:r>
          <w:t>This level of power might be acceptable in many applications. But suppose that collecting data on many levels of x is costly – we might want to collect only as much data as we need to reach a certain level of statistical power. For this we would need to calculate a power curve, which tells us the trade-off between sample size and power.</w:t>
        </w:r>
      </w:moveTo>
    </w:p>
    <w:moveToRangeEnd w:id="243"/>
    <w:p w:rsidR="00BA7998" w:rsidRDefault="00BA7998" w:rsidP="006E61FB">
      <w:pPr>
        <w:pStyle w:val="Textbody"/>
        <w:rPr>
          <w:ins w:id="245" w:author="Catriona" w:date="2014-01-24T10:37:00Z"/>
        </w:rPr>
      </w:pPr>
    </w:p>
    <w:p w:rsidR="006E61FB" w:rsidRDefault="006E61FB" w:rsidP="006E61FB">
      <w:pPr>
        <w:pStyle w:val="Textbody"/>
      </w:pPr>
      <w:r>
        <w:t xml:space="preserve">Calculating and plotting a power curve in </w:t>
      </w:r>
      <w:proofErr w:type="spellStart"/>
      <w:r>
        <w:t>simr</w:t>
      </w:r>
      <w:proofErr w:type="spellEnd"/>
      <w:r>
        <w:t xml:space="preserve"> is simple:</w:t>
      </w:r>
    </w:p>
    <w:p w:rsidR="00BA7998" w:rsidRDefault="006E61FB" w:rsidP="006E61FB">
      <w:pPr>
        <w:pStyle w:val="Textbody"/>
      </w:pPr>
      <w:r>
        <w:tab/>
      </w:r>
      <w:proofErr w:type="gramStart"/>
      <w:r>
        <w:t>pc</w:t>
      </w:r>
      <w:proofErr w:type="gramEnd"/>
      <w:r>
        <w:t xml:space="preserve"> &lt;- </w:t>
      </w:r>
      <w:proofErr w:type="spellStart"/>
      <w:r>
        <w:t>powercurve</w:t>
      </w:r>
      <w:proofErr w:type="spellEnd"/>
      <w:r>
        <w:t>(fit)</w:t>
      </w:r>
    </w:p>
    <w:p w:rsidR="006E61FB" w:rsidRDefault="006E61FB" w:rsidP="006E61FB">
      <w:pPr>
        <w:pStyle w:val="Textbody"/>
      </w:pPr>
      <w:r>
        <w:tab/>
      </w:r>
      <w:proofErr w:type="gramStart"/>
      <w:r>
        <w:t>plot(</w:t>
      </w:r>
      <w:proofErr w:type="gramEnd"/>
      <w:r>
        <w:t>pc)</w:t>
      </w:r>
    </w:p>
    <w:p w:rsidR="006E61FB" w:rsidRDefault="006E61FB" w:rsidP="006E61FB">
      <w:pPr>
        <w:pStyle w:val="Textbody"/>
      </w:pPr>
      <w:r>
        <w:t xml:space="preserve">Note that this may take some time; we are </w:t>
      </w:r>
      <w:proofErr w:type="gramStart"/>
      <w:r>
        <w:t>analysing  [</w:t>
      </w:r>
      <w:proofErr w:type="gramEnd"/>
      <w:r>
        <w:t>R] simulated datasets, and for each of those simulated datasets we are fitting the model to 8 different subsets (we are varying the sample size from 3—10 levels of x).</w:t>
      </w:r>
    </w:p>
    <w:p w:rsidR="006E61FB" w:rsidRDefault="006E61FB" w:rsidP="006E61FB">
      <w:pPr>
        <w:pStyle w:val="Textbody"/>
      </w:pPr>
      <w:r>
        <w:t>The result is shown in figure [two].</w:t>
      </w:r>
    </w:p>
    <w:p w:rsidR="006E61FB" w:rsidRDefault="006E61FB" w:rsidP="006E61FB">
      <w:pPr>
        <w:pStyle w:val="Textbody"/>
      </w:pPr>
    </w:p>
    <w:p w:rsidR="006E61FB" w:rsidRDefault="006E61FB" w:rsidP="006E61FB">
      <w:pPr>
        <w:pStyle w:val="Textbody"/>
      </w:pPr>
    </w:p>
    <w:p w:rsidR="006E61FB" w:rsidRDefault="006E61FB" w:rsidP="006E61FB">
      <w:pPr>
        <w:pStyle w:val="ListParagraph"/>
      </w:pPr>
      <w:r>
        <w:rPr>
          <w:noProof/>
          <w:lang w:eastAsia="en-NZ" w:bidi="ar-SA"/>
        </w:rPr>
        <w:drawing>
          <wp:anchor distT="0" distB="0" distL="114300" distR="114300" simplePos="0" relativeHeight="251663360" behindDoc="0" locked="0" layoutInCell="1" allowOverlap="1" wp14:anchorId="73F83C46" wp14:editId="152D40A5">
            <wp:simplePos x="0" y="0"/>
            <wp:positionH relativeFrom="column">
              <wp:align>center</wp:align>
            </wp:positionH>
            <wp:positionV relativeFrom="paragraph">
              <wp:align>top</wp:align>
            </wp:positionV>
            <wp:extent cx="4770717" cy="3816358"/>
            <wp:effectExtent l="0" t="0" r="0" b="0"/>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770717" cy="3816358"/>
                    </a:xfrm>
                    <a:prstGeom prst="rect">
                      <a:avLst/>
                    </a:prstGeom>
                    <a:noFill/>
                    <a:ln>
                      <a:noFill/>
                      <a:prstDash/>
                    </a:ln>
                  </pic:spPr>
                </pic:pic>
              </a:graphicData>
            </a:graphic>
          </wp:anchor>
        </w:drawing>
      </w:r>
    </w:p>
    <w:p w:rsidR="006E61FB" w:rsidRDefault="006E61FB" w:rsidP="006E61FB">
      <w:pPr>
        <w:pStyle w:val="Heading2"/>
      </w:pPr>
      <w:r>
        <w:t>Tutorial Three:  Specify the sample and effect sizes.</w:t>
      </w:r>
    </w:p>
    <w:p w:rsidR="006E61FB" w:rsidRDefault="006E61FB" w:rsidP="006E61FB"/>
    <w:p w:rsidR="006E61FB" w:rsidRDefault="006E61FB" w:rsidP="006E61FB">
      <w:r>
        <w:t xml:space="preserve">The first two analyses made heavy use of the default settings in </w:t>
      </w:r>
      <w:proofErr w:type="spellStart"/>
      <w:r>
        <w:t>simr</w:t>
      </w:r>
      <w:proofErr w:type="spellEnd"/>
      <w:r>
        <w:t xml:space="preserve"> to keep things as simple as possible. For example, the simulated trend defaults to the trend estimated in the fitted model. Often we will have a specific value for an ecologically significant effect, and we are </w:t>
      </w:r>
      <w:r>
        <w:lastRenderedPageBreak/>
        <w:t xml:space="preserve">interested in the power to detect and effect of that size. We can access the fixed effects in an </w:t>
      </w:r>
      <w:proofErr w:type="spellStart"/>
      <w:r>
        <w:t>lmm</w:t>
      </w:r>
      <w:proofErr w:type="spellEnd"/>
      <w:r>
        <w:t xml:space="preserve"> with:</w:t>
      </w:r>
    </w:p>
    <w:p w:rsidR="006E61FB" w:rsidRDefault="006E61FB" w:rsidP="006E61FB">
      <w:r>
        <w:tab/>
      </w:r>
      <w:proofErr w:type="spellStart"/>
      <w:proofErr w:type="gramStart"/>
      <w:r>
        <w:t>fixef</w:t>
      </w:r>
      <w:proofErr w:type="spellEnd"/>
      <w:r>
        <w:t>(</w:t>
      </w:r>
      <w:proofErr w:type="gramEnd"/>
      <w:r>
        <w:t>fit)</w:t>
      </w:r>
    </w:p>
    <w:p w:rsidR="006E61FB" w:rsidRDefault="006E61FB" w:rsidP="006E61FB">
      <w:r>
        <w:t>If we want a specific fixed effect, say the effect for x we use:</w:t>
      </w:r>
    </w:p>
    <w:p w:rsidR="006E61FB" w:rsidRDefault="006E61FB" w:rsidP="006E61FB">
      <w:r>
        <w:tab/>
      </w:r>
      <w:proofErr w:type="spellStart"/>
      <w:proofErr w:type="gramStart"/>
      <w:r>
        <w:t>fixef</w:t>
      </w:r>
      <w:proofErr w:type="spellEnd"/>
      <w:r>
        <w:t>(</w:t>
      </w:r>
      <w:proofErr w:type="gramEnd"/>
      <w:r>
        <w:t>fit)[‘x’]</w:t>
      </w:r>
    </w:p>
    <w:p w:rsidR="006E61FB" w:rsidRDefault="006E61FB" w:rsidP="006E61FB">
      <w:r>
        <w:t xml:space="preserve">Suppose that our ecologically significant effect size for x is -0.1. </w:t>
      </w:r>
      <w:proofErr w:type="spellStart"/>
      <w:proofErr w:type="gramStart"/>
      <w:r>
        <w:t>simr</w:t>
      </w:r>
      <w:proofErr w:type="spellEnd"/>
      <w:proofErr w:type="gramEnd"/>
      <w:r>
        <w:t xml:space="preserve"> uses the (hopefully) obvious idiom to change the size of fixed effects:</w:t>
      </w:r>
    </w:p>
    <w:p w:rsidR="006E61FB" w:rsidRDefault="006E61FB" w:rsidP="006E61FB">
      <w:r>
        <w:tab/>
      </w:r>
      <w:proofErr w:type="spellStart"/>
      <w:proofErr w:type="gramStart"/>
      <w:r>
        <w:t>fixef</w:t>
      </w:r>
      <w:proofErr w:type="spellEnd"/>
      <w:r>
        <w:t>(</w:t>
      </w:r>
      <w:proofErr w:type="gramEnd"/>
      <w:r>
        <w:t>fit)[‘x’] &lt;- -0.1</w:t>
      </w:r>
    </w:p>
    <w:p w:rsidR="006E61FB" w:rsidRDefault="006E61FB" w:rsidP="006E61FB">
      <w:r>
        <w:t>We can now calculate a power curve for our modified fitted model the same way we did for [tutorial two]:</w:t>
      </w:r>
    </w:p>
    <w:p w:rsidR="006E61FB" w:rsidRDefault="006E61FB" w:rsidP="006E61FB">
      <w:r>
        <w:tab/>
        <w:t xml:space="preserve">pc3a &lt;- </w:t>
      </w:r>
      <w:proofErr w:type="spellStart"/>
      <w:proofErr w:type="gramStart"/>
      <w:r>
        <w:t>powercurve</w:t>
      </w:r>
      <w:proofErr w:type="spellEnd"/>
      <w:r>
        <w:t>(</w:t>
      </w:r>
      <w:proofErr w:type="gramEnd"/>
      <w:r>
        <w:t>fit)</w:t>
      </w:r>
    </w:p>
    <w:p w:rsidR="006E61FB" w:rsidRDefault="006E61FB" w:rsidP="006E61FB">
      <w:r>
        <w:tab/>
      </w:r>
      <w:proofErr w:type="gramStart"/>
      <w:r>
        <w:t>plot(</w:t>
      </w:r>
      <w:proofErr w:type="gramEnd"/>
      <w:r>
        <w:t>pc3a)</w:t>
      </w:r>
    </w:p>
    <w:p w:rsidR="006E61FB" w:rsidRDefault="006E61FB" w:rsidP="006E61FB">
      <w:r>
        <w:t>Again, this will take some time. However you can see the results now in figure [3a]. This analysis shows us that we have insufficient power at this effect size for any of the sample sizes considered. To get a better picture of the trade-off between power and sample size we need to increase the number of levels of x, which we can do using the extend command:</w:t>
      </w:r>
    </w:p>
    <w:p w:rsidR="006E61FB" w:rsidRDefault="006E61FB" w:rsidP="006E61FB">
      <w:r>
        <w:tab/>
      </w:r>
      <w:proofErr w:type="gramStart"/>
      <w:r>
        <w:t>fit</w:t>
      </w:r>
      <w:proofErr w:type="gramEnd"/>
      <w:r>
        <w:t xml:space="preserve"> &lt;- extend(fit, along=’x’, n=20)</w:t>
      </w:r>
    </w:p>
    <w:p w:rsidR="006E61FB" w:rsidRDefault="006E61FB" w:rsidP="006E61FB">
      <w:r>
        <w:tab/>
        <w:t xml:space="preserve">pc3b &lt;- </w:t>
      </w:r>
      <w:proofErr w:type="spellStart"/>
      <w:proofErr w:type="gramStart"/>
      <w:r>
        <w:t>powercurve</w:t>
      </w:r>
      <w:proofErr w:type="spellEnd"/>
      <w:r>
        <w:t>(</w:t>
      </w:r>
      <w:proofErr w:type="gramEnd"/>
      <w:r>
        <w:t>fit)</w:t>
      </w:r>
    </w:p>
    <w:p w:rsidR="006E61FB" w:rsidRDefault="006E61FB" w:rsidP="006E61FB">
      <w:r>
        <w:tab/>
      </w:r>
      <w:proofErr w:type="gramStart"/>
      <w:r>
        <w:t>plot(</w:t>
      </w:r>
      <w:proofErr w:type="gramEnd"/>
      <w:r>
        <w:t>pc3b)</w:t>
      </w:r>
    </w:p>
    <w:p w:rsidR="006E61FB" w:rsidRDefault="006E61FB" w:rsidP="006E61FB">
      <w:r>
        <w:t>Figure [3b] shows the power curve for a larger range of levels of x (3—20).</w:t>
      </w:r>
    </w:p>
    <w:p w:rsidR="006E61FB" w:rsidRDefault="006E61FB" w:rsidP="006E61FB"/>
    <w:p w:rsidR="006E61FB" w:rsidRDefault="006E61FB" w:rsidP="006E61FB">
      <w:pPr>
        <w:pStyle w:val="Standard"/>
      </w:pPr>
      <w:r>
        <w:rPr>
          <w:noProof/>
          <w:lang w:eastAsia="en-NZ" w:bidi="ar-SA"/>
        </w:rPr>
        <w:drawing>
          <wp:anchor distT="0" distB="0" distL="114300" distR="114300" simplePos="0" relativeHeight="251660288" behindDoc="0" locked="0" layoutInCell="1" allowOverlap="1" wp14:anchorId="0415AD1F" wp14:editId="4E9F340F">
            <wp:simplePos x="0" y="0"/>
            <wp:positionH relativeFrom="column">
              <wp:posOffset>2714762</wp:posOffset>
            </wp:positionH>
            <wp:positionV relativeFrom="paragraph">
              <wp:posOffset>16559</wp:posOffset>
            </wp:positionV>
            <wp:extent cx="2917795" cy="2334243"/>
            <wp:effectExtent l="0" t="0" r="0" b="8907"/>
            <wp:wrapTopAndBottom/>
            <wp:docPr id="3"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917795" cy="2334243"/>
                    </a:xfrm>
                    <a:prstGeom prst="rect">
                      <a:avLst/>
                    </a:prstGeom>
                    <a:noFill/>
                    <a:ln>
                      <a:noFill/>
                      <a:prstDash/>
                    </a:ln>
                  </pic:spPr>
                </pic:pic>
              </a:graphicData>
            </a:graphic>
          </wp:anchor>
        </w:drawing>
      </w:r>
      <w:r>
        <w:rPr>
          <w:noProof/>
          <w:lang w:eastAsia="en-NZ" w:bidi="ar-SA"/>
        </w:rPr>
        <w:drawing>
          <wp:anchor distT="0" distB="0" distL="114300" distR="114300" simplePos="0" relativeHeight="251659264" behindDoc="0" locked="0" layoutInCell="1" allowOverlap="1" wp14:anchorId="4C9D0D53" wp14:editId="4014F5E1">
            <wp:simplePos x="0" y="0"/>
            <wp:positionH relativeFrom="column">
              <wp:posOffset>36722</wp:posOffset>
            </wp:positionH>
            <wp:positionV relativeFrom="paragraph">
              <wp:posOffset>127796</wp:posOffset>
            </wp:positionV>
            <wp:extent cx="2589480" cy="2071436"/>
            <wp:effectExtent l="0" t="0" r="1320" b="5014"/>
            <wp:wrapTopAndBottom/>
            <wp:docPr id="4"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589480" cy="2071436"/>
                    </a:xfrm>
                    <a:prstGeom prst="rect">
                      <a:avLst/>
                    </a:prstGeom>
                    <a:noFill/>
                    <a:ln>
                      <a:noFill/>
                      <a:prstDash/>
                    </a:ln>
                  </pic:spPr>
                </pic:pic>
              </a:graphicData>
            </a:graphic>
          </wp:anchor>
        </w:drawing>
      </w:r>
    </w:p>
    <w:p w:rsidR="006E61FB" w:rsidRDefault="006E61FB" w:rsidP="006E61FB">
      <w:pPr>
        <w:pStyle w:val="Heading2"/>
      </w:pPr>
      <w:r>
        <w:t>Tutorial Four: Include Type I error calculations.</w:t>
      </w:r>
    </w:p>
    <w:p w:rsidR="006E61FB" w:rsidRDefault="006E61FB" w:rsidP="006E61FB">
      <w:pPr>
        <w:pStyle w:val="Standard"/>
      </w:pPr>
    </w:p>
    <w:p w:rsidR="006E61FB" w:rsidRDefault="006E61FB" w:rsidP="006E61FB">
      <w:pPr>
        <w:pStyle w:val="Standard"/>
      </w:pPr>
      <w:r>
        <w:tab/>
        <w:t xml:space="preserve">pc4 &lt;- </w:t>
      </w:r>
      <w:proofErr w:type="spellStart"/>
      <w:proofErr w:type="gramStart"/>
      <w:r>
        <w:t>powercurve</w:t>
      </w:r>
      <w:proofErr w:type="spellEnd"/>
      <w:r>
        <w:t>(</w:t>
      </w:r>
      <w:proofErr w:type="gramEnd"/>
      <w:r>
        <w:t>fit, null=TRUE)</w:t>
      </w:r>
    </w:p>
    <w:p w:rsidR="006E61FB" w:rsidRDefault="006E61FB" w:rsidP="006E61FB">
      <w:pPr>
        <w:pStyle w:val="Standard"/>
      </w:pPr>
      <w:r>
        <w:tab/>
      </w:r>
      <w:proofErr w:type="gramStart"/>
      <w:r>
        <w:t>plot(</w:t>
      </w:r>
      <w:proofErr w:type="gramEnd"/>
      <w:r>
        <w:t>pc4)</w:t>
      </w:r>
    </w:p>
    <w:p w:rsidR="006E61FB" w:rsidRDefault="006E61FB" w:rsidP="006E61FB">
      <w:pPr>
        <w:pStyle w:val="Standard"/>
      </w:pPr>
      <w:r>
        <w:rPr>
          <w:noProof/>
          <w:lang w:eastAsia="en-NZ" w:bidi="ar-SA"/>
        </w:rPr>
        <w:lastRenderedPageBreak/>
        <w:drawing>
          <wp:anchor distT="0" distB="0" distL="114300" distR="114300" simplePos="0" relativeHeight="251661312" behindDoc="0" locked="0" layoutInCell="1" allowOverlap="1" wp14:anchorId="7F299293" wp14:editId="78E9096F">
            <wp:simplePos x="0" y="0"/>
            <wp:positionH relativeFrom="column">
              <wp:align>center</wp:align>
            </wp:positionH>
            <wp:positionV relativeFrom="paragraph">
              <wp:align>top</wp:align>
            </wp:positionV>
            <wp:extent cx="3809884" cy="3809884"/>
            <wp:effectExtent l="0" t="0" r="116" b="116"/>
            <wp:wrapTopAndBottom/>
            <wp:docPr id="5"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809884" cy="3809884"/>
                    </a:xfrm>
                    <a:prstGeom prst="rect">
                      <a:avLst/>
                    </a:prstGeom>
                    <a:noFill/>
                    <a:ln>
                      <a:noFill/>
                      <a:prstDash/>
                    </a:ln>
                  </pic:spPr>
                </pic:pic>
              </a:graphicData>
            </a:graphic>
          </wp:anchor>
        </w:drawing>
      </w:r>
    </w:p>
    <w:p w:rsidR="006E61FB" w:rsidRDefault="006E61FB" w:rsidP="006E61FB">
      <w:pPr>
        <w:pStyle w:val="Standard"/>
      </w:pPr>
    </w:p>
    <w:p w:rsidR="00246702" w:rsidRDefault="00246702" w:rsidP="006E61FB">
      <w:pPr>
        <w:pStyle w:val="Heading2"/>
        <w:rPr>
          <w:ins w:id="246" w:author="DesktopTest" w:date="2014-01-27T22:38:00Z"/>
        </w:rPr>
      </w:pPr>
      <w:ins w:id="247" w:author="DesktopTest" w:date="2014-01-27T22:38:00Z">
        <w:r>
          <w:t>Other Features</w:t>
        </w:r>
      </w:ins>
    </w:p>
    <w:p w:rsidR="00246702" w:rsidRDefault="00246702" w:rsidP="00246702">
      <w:pPr>
        <w:pStyle w:val="Textbody"/>
        <w:rPr>
          <w:ins w:id="248" w:author="DesktopTest" w:date="2014-01-27T22:39:00Z"/>
        </w:rPr>
        <w:pPrChange w:id="249" w:author="DesktopTest" w:date="2014-01-27T22:39:00Z">
          <w:pPr>
            <w:pStyle w:val="Heading2"/>
          </w:pPr>
        </w:pPrChange>
      </w:pPr>
    </w:p>
    <w:p w:rsidR="00246702" w:rsidRPr="003638CF" w:rsidRDefault="00246702" w:rsidP="00246702">
      <w:pPr>
        <w:pStyle w:val="Textbody"/>
        <w:rPr>
          <w:ins w:id="250" w:author="DesktopTest" w:date="2014-01-27T22:38:00Z"/>
        </w:rPr>
        <w:pPrChange w:id="251" w:author="DesktopTest" w:date="2014-01-27T22:39:00Z">
          <w:pPr>
            <w:pStyle w:val="Heading2"/>
          </w:pPr>
        </w:pPrChange>
      </w:pPr>
      <w:moveToRangeStart w:id="252" w:author="DesktopTest" w:date="2014-01-27T22:39:00Z" w:name="move378625671"/>
      <w:moveTo w:id="253" w:author="DesktopTest" w:date="2014-01-27T22:39:00Z">
        <w:del w:id="254" w:author="DesktopTest" w:date="2014-01-27T22:40:00Z">
          <w:r w:rsidDel="00246702">
            <w:delText>You</w:delText>
          </w:r>
        </w:del>
      </w:moveTo>
      <w:proofErr w:type="spellStart"/>
      <w:proofErr w:type="gramStart"/>
      <w:ins w:id="255" w:author="DesktopTest" w:date="2014-01-27T22:40:00Z">
        <w:r>
          <w:t>simr</w:t>
        </w:r>
      </w:ins>
      <w:proofErr w:type="spellEnd"/>
      <w:proofErr w:type="gramEnd"/>
      <w:moveTo w:id="256" w:author="DesktopTest" w:date="2014-01-27T22:39:00Z">
        <w:r>
          <w:t xml:space="preserve"> can also use linear models fitted with lm from base R. This is not strictly necessary, </w:t>
        </w:r>
      </w:moveTo>
      <w:ins w:id="257" w:author="DesktopTest" w:date="2014-01-27T22:39:00Z">
        <w:r>
          <w:t xml:space="preserve">since there are analytic formulae for the linear model case, </w:t>
        </w:r>
      </w:ins>
      <w:moveTo w:id="258" w:author="DesktopTest" w:date="2014-01-27T22:39:00Z">
        <w:r>
          <w:t xml:space="preserve">but </w:t>
        </w:r>
      </w:moveTo>
      <w:ins w:id="259" w:author="DesktopTest" w:date="2014-01-27T22:39:00Z">
        <w:r>
          <w:t xml:space="preserve">this feature </w:t>
        </w:r>
      </w:ins>
      <w:moveTo w:id="260" w:author="DesktopTest" w:date="2014-01-27T22:39:00Z">
        <w:r>
          <w:t>allow</w:t>
        </w:r>
      </w:moveTo>
      <w:ins w:id="261" w:author="DesktopTest" w:date="2014-01-27T22:39:00Z">
        <w:r>
          <w:t>s</w:t>
        </w:r>
      </w:ins>
      <w:moveTo w:id="262" w:author="DesktopTest" w:date="2014-01-27T22:39:00Z">
        <w:r>
          <w:t xml:space="preserve"> </w:t>
        </w:r>
        <w:del w:id="263" w:author="DesktopTest" w:date="2014-01-27T22:39:00Z">
          <w:r w:rsidDel="00246702">
            <w:delText>for a shallower learning curve</w:delText>
          </w:r>
        </w:del>
      </w:moveTo>
      <w:ins w:id="264" w:author="DesktopTest" w:date="2014-01-27T22:39:00Z">
        <w:r>
          <w:t>us to write simpler tutorials</w:t>
        </w:r>
      </w:ins>
      <w:moveTo w:id="265" w:author="DesktopTest" w:date="2014-01-27T22:39:00Z">
        <w:r>
          <w:t xml:space="preserve">, </w:t>
        </w:r>
        <w:del w:id="266" w:author="DesktopTest" w:date="2014-01-27T22:39:00Z">
          <w:r w:rsidDel="00246702">
            <w:delText xml:space="preserve">especially </w:delText>
          </w:r>
        </w:del>
        <w:r>
          <w:t>since these models can be fitted much faster than mixed models</w:t>
        </w:r>
      </w:moveTo>
      <w:moveToRangeEnd w:id="252"/>
      <w:ins w:id="267" w:author="DesktopTest" w:date="2014-01-27T22:40:00Z">
        <w:r>
          <w:t>.</w:t>
        </w:r>
      </w:ins>
    </w:p>
    <w:p w:rsidR="00246702" w:rsidRDefault="00246702" w:rsidP="006E61FB">
      <w:pPr>
        <w:pStyle w:val="Heading2"/>
        <w:rPr>
          <w:ins w:id="268" w:author="DesktopTest" w:date="2014-01-27T22:38:00Z"/>
        </w:rPr>
      </w:pPr>
    </w:p>
    <w:p w:rsidR="006E61FB" w:rsidRDefault="006E61FB" w:rsidP="006E61FB">
      <w:pPr>
        <w:pStyle w:val="Heading2"/>
      </w:pPr>
      <w:proofErr w:type="gramStart"/>
      <w:r>
        <w:t>Further Work.</w:t>
      </w:r>
      <w:proofErr w:type="gramEnd"/>
    </w:p>
    <w:p w:rsidR="006E61FB" w:rsidRDefault="006E61FB" w:rsidP="006E61FB">
      <w:pPr>
        <w:pStyle w:val="Standard"/>
      </w:pPr>
    </w:p>
    <w:p w:rsidR="006E61FB" w:rsidRDefault="006E61FB" w:rsidP="006E61FB">
      <w:pPr>
        <w:pStyle w:val="Standard"/>
      </w:pPr>
      <w:r>
        <w:t xml:space="preserve">As currently implemented, </w:t>
      </w:r>
      <w:proofErr w:type="spellStart"/>
      <w:r>
        <w:t>simr</w:t>
      </w:r>
      <w:proofErr w:type="spellEnd"/>
      <w:r>
        <w:t xml:space="preserve"> uses data from a pilot study to inform the power analysis, with the structure of the pilot data providing defaults for the simulation settings. Future versions will also include the ability to create data sets from scratch; this will not require a pilot study, but will require some domain expertise to select sensible parameters.</w:t>
      </w:r>
    </w:p>
    <w:p w:rsidR="006E61FB" w:rsidRDefault="006E61FB" w:rsidP="006E61FB">
      <w:pPr>
        <w:pStyle w:val="Standard"/>
      </w:pPr>
      <w:r>
        <w:t xml:space="preserve">Version 1.0 of </w:t>
      </w:r>
      <w:proofErr w:type="spellStart"/>
      <w:r>
        <w:t>simr</w:t>
      </w:r>
      <w:proofErr w:type="spellEnd"/>
      <w:r>
        <w:t xml:space="preserve"> is designed for linear mixed models using </w:t>
      </w:r>
      <w:proofErr w:type="spellStart"/>
      <w:r>
        <w:t>lmer</w:t>
      </w:r>
      <w:proofErr w:type="spellEnd"/>
      <w:r>
        <w:t xml:space="preserve"> in lme4. The next version will add support for generalised linear models (</w:t>
      </w:r>
      <w:proofErr w:type="spellStart"/>
      <w:r>
        <w:t>glm</w:t>
      </w:r>
      <w:proofErr w:type="spellEnd"/>
      <w:r>
        <w:t xml:space="preserve"> in base) and generalised linear mixed models (</w:t>
      </w:r>
      <w:proofErr w:type="spellStart"/>
      <w:r>
        <w:t>glmm</w:t>
      </w:r>
      <w:proofErr w:type="spellEnd"/>
      <w:r>
        <w:t xml:space="preserve"> in lme4). At some point tools will be added to make it simple to create interfaces to arbitrary R packages.</w:t>
      </w:r>
    </w:p>
    <w:p w:rsidR="008012A4" w:rsidRDefault="008012A4" w:rsidP="006E61FB">
      <w:pPr>
        <w:pStyle w:val="Standard"/>
      </w:pPr>
    </w:p>
    <w:p w:rsidR="008012A4" w:rsidRDefault="008012A4" w:rsidP="008012A4">
      <w:pPr>
        <w:pStyle w:val="Heading2"/>
      </w:pPr>
      <w:r>
        <w:t>Notes: Which Dataset to Use?</w:t>
      </w:r>
    </w:p>
    <w:p w:rsidR="008012A4" w:rsidRDefault="008012A4" w:rsidP="008012A4">
      <w:pPr>
        <w:pStyle w:val="Textbody"/>
      </w:pPr>
    </w:p>
    <w:p w:rsidR="008012A4" w:rsidRDefault="008012A4" w:rsidP="008012A4">
      <w:pPr>
        <w:pStyle w:val="Textbody"/>
      </w:pPr>
      <w:r>
        <w:t>Simulated dataset: conceptually simple, allows the package to be the focus of the paper.</w:t>
      </w:r>
    </w:p>
    <w:p w:rsidR="008012A4" w:rsidRDefault="008012A4" w:rsidP="008012A4">
      <w:pPr>
        <w:pStyle w:val="Textbody"/>
      </w:pPr>
    </w:p>
    <w:p w:rsidR="008012A4" w:rsidRDefault="008012A4" w:rsidP="008012A4">
      <w:pPr>
        <w:pStyle w:val="Textbody"/>
      </w:pPr>
      <w:r>
        <w:lastRenderedPageBreak/>
        <w:t>Real dataset: allows practical scientists to get a handle on what’s actually happening. But we have to deal with introducing the data and with any peculiarities; this all takes away from the main focus of the paper.</w:t>
      </w:r>
    </w:p>
    <w:p w:rsidR="008012A4" w:rsidRDefault="008012A4" w:rsidP="008012A4">
      <w:pPr>
        <w:pStyle w:val="Textbody"/>
      </w:pPr>
    </w:p>
    <w:p w:rsidR="00DE42C7" w:rsidRDefault="008012A4" w:rsidP="008012A4">
      <w:pPr>
        <w:pStyle w:val="Textbody"/>
        <w:sectPr w:rsidR="00DE42C7">
          <w:pgSz w:w="11906" w:h="16838"/>
          <w:pgMar w:top="1440" w:right="1440" w:bottom="1440" w:left="1440" w:header="720" w:footer="720" w:gutter="0"/>
          <w:cols w:space="720"/>
        </w:sectPr>
      </w:pPr>
      <w:r>
        <w:t>Simulated “Real” Dataset: Combines advantages of both approaches. We generate a clean simulated dataset; this means we spend no time explaining data cleaning assumptions. But the variables are given meaningful names so that people can develop an intuitive grasp of what’s going on.</w:t>
      </w:r>
    </w:p>
    <w:p w:rsidR="0072467B" w:rsidRDefault="00DE42C7" w:rsidP="008012A4">
      <w:pPr>
        <w:pStyle w:val="Textbody"/>
      </w:pPr>
      <w:r>
        <w:lastRenderedPageBreak/>
        <w:t xml:space="preserve">Table 1: </w:t>
      </w:r>
    </w:p>
    <w:p w:rsidR="00DE42C7" w:rsidRDefault="00DE42C7" w:rsidP="008012A4">
      <w:pPr>
        <w:pStyle w:val="Textbody"/>
      </w:pPr>
    </w:p>
    <w:tbl>
      <w:tblPr>
        <w:tblStyle w:val="TableGrid"/>
        <w:tblW w:w="15070" w:type="dxa"/>
        <w:tblLayout w:type="fixed"/>
        <w:tblLook w:val="04A0" w:firstRow="1" w:lastRow="0" w:firstColumn="1" w:lastColumn="0" w:noHBand="0" w:noVBand="1"/>
      </w:tblPr>
      <w:tblGrid>
        <w:gridCol w:w="1115"/>
        <w:gridCol w:w="1703"/>
        <w:gridCol w:w="1985"/>
        <w:gridCol w:w="1417"/>
        <w:gridCol w:w="1135"/>
        <w:gridCol w:w="1275"/>
        <w:gridCol w:w="2889"/>
        <w:gridCol w:w="1160"/>
        <w:gridCol w:w="1160"/>
        <w:gridCol w:w="1231"/>
      </w:tblGrid>
      <w:tr w:rsidR="00DE42C7" w:rsidTr="00A00B3D">
        <w:tc>
          <w:tcPr>
            <w:tcW w:w="1115" w:type="dxa"/>
          </w:tcPr>
          <w:p w:rsidR="00DE42C7" w:rsidRDefault="00DE42C7" w:rsidP="00BE7E37">
            <w:pPr>
              <w:pStyle w:val="Standard"/>
            </w:pPr>
          </w:p>
        </w:tc>
        <w:tc>
          <w:tcPr>
            <w:tcW w:w="1703" w:type="dxa"/>
          </w:tcPr>
          <w:p w:rsidR="00DE42C7" w:rsidRDefault="00DE42C7" w:rsidP="00BE7E37">
            <w:pPr>
              <w:pStyle w:val="Standard"/>
            </w:pPr>
            <w:r>
              <w:t>Survey design</w:t>
            </w:r>
          </w:p>
        </w:tc>
        <w:tc>
          <w:tcPr>
            <w:tcW w:w="1985" w:type="dxa"/>
          </w:tcPr>
          <w:p w:rsidR="00DE42C7" w:rsidRDefault="00DE42C7" w:rsidP="00BE7E37">
            <w:pPr>
              <w:pStyle w:val="Standard"/>
            </w:pPr>
          </w:p>
        </w:tc>
        <w:tc>
          <w:tcPr>
            <w:tcW w:w="1417" w:type="dxa"/>
          </w:tcPr>
          <w:p w:rsidR="00DE42C7" w:rsidRDefault="00DE42C7" w:rsidP="00454F43">
            <w:pPr>
              <w:pStyle w:val="Standard"/>
            </w:pPr>
            <w:r>
              <w:t>Data processing skills</w:t>
            </w:r>
          </w:p>
        </w:tc>
        <w:tc>
          <w:tcPr>
            <w:tcW w:w="1135" w:type="dxa"/>
          </w:tcPr>
          <w:p w:rsidR="00DE42C7" w:rsidRDefault="00DE42C7" w:rsidP="00BE7E37">
            <w:pPr>
              <w:pStyle w:val="Standard"/>
            </w:pPr>
          </w:p>
        </w:tc>
        <w:tc>
          <w:tcPr>
            <w:tcW w:w="1275" w:type="dxa"/>
          </w:tcPr>
          <w:p w:rsidR="00DE42C7" w:rsidRDefault="00DE42C7" w:rsidP="00BE7E37">
            <w:pPr>
              <w:pStyle w:val="Standard"/>
            </w:pPr>
          </w:p>
        </w:tc>
        <w:tc>
          <w:tcPr>
            <w:tcW w:w="2889" w:type="dxa"/>
          </w:tcPr>
          <w:p w:rsidR="00DE42C7" w:rsidRDefault="00DE42C7" w:rsidP="00BE7E37">
            <w:pPr>
              <w:pStyle w:val="Standard"/>
            </w:pPr>
            <w:r>
              <w:t>Package characteristics</w:t>
            </w:r>
          </w:p>
        </w:tc>
        <w:tc>
          <w:tcPr>
            <w:tcW w:w="1160" w:type="dxa"/>
          </w:tcPr>
          <w:p w:rsidR="00DE42C7" w:rsidRDefault="00DE42C7" w:rsidP="00124707">
            <w:pPr>
              <w:pStyle w:val="Standard"/>
            </w:pPr>
          </w:p>
        </w:tc>
        <w:tc>
          <w:tcPr>
            <w:tcW w:w="1160" w:type="dxa"/>
          </w:tcPr>
          <w:p w:rsidR="00DE42C7" w:rsidRDefault="00DE42C7" w:rsidP="00BE7E37">
            <w:pPr>
              <w:pStyle w:val="Standard"/>
            </w:pPr>
          </w:p>
        </w:tc>
        <w:tc>
          <w:tcPr>
            <w:tcW w:w="1231" w:type="dxa"/>
          </w:tcPr>
          <w:p w:rsidR="00DE42C7" w:rsidRDefault="00A00B3D" w:rsidP="00BE7E37">
            <w:pPr>
              <w:pStyle w:val="Standard"/>
            </w:pPr>
            <w:r>
              <w:t>Reference</w:t>
            </w:r>
          </w:p>
        </w:tc>
      </w:tr>
      <w:tr w:rsidR="00DE42C7" w:rsidTr="00A00B3D">
        <w:tc>
          <w:tcPr>
            <w:tcW w:w="1115" w:type="dxa"/>
          </w:tcPr>
          <w:p w:rsidR="00DE42C7" w:rsidRDefault="00DE42C7" w:rsidP="00BE7E37">
            <w:pPr>
              <w:pStyle w:val="Standard"/>
            </w:pPr>
            <w:r>
              <w:t>Package</w:t>
            </w:r>
          </w:p>
        </w:tc>
        <w:tc>
          <w:tcPr>
            <w:tcW w:w="1703" w:type="dxa"/>
          </w:tcPr>
          <w:p w:rsidR="00DE42C7" w:rsidRDefault="00DE42C7" w:rsidP="00BE7E37">
            <w:pPr>
              <w:pStyle w:val="Standard"/>
            </w:pPr>
            <w:r>
              <w:t>Nested design</w:t>
            </w:r>
          </w:p>
        </w:tc>
        <w:tc>
          <w:tcPr>
            <w:tcW w:w="1985" w:type="dxa"/>
          </w:tcPr>
          <w:p w:rsidR="00DE42C7" w:rsidRDefault="00DE42C7" w:rsidP="00BE7E37">
            <w:pPr>
              <w:pStyle w:val="Standard"/>
            </w:pPr>
            <w:r>
              <w:t>Trade-offs in alternative survey designs?</w:t>
            </w:r>
          </w:p>
        </w:tc>
        <w:tc>
          <w:tcPr>
            <w:tcW w:w="1417" w:type="dxa"/>
          </w:tcPr>
          <w:p w:rsidR="00DE42C7" w:rsidRDefault="00DE42C7" w:rsidP="00454F43">
            <w:pPr>
              <w:pStyle w:val="Standard"/>
            </w:pPr>
            <w:r>
              <w:t>Ease of use?</w:t>
            </w:r>
          </w:p>
        </w:tc>
        <w:tc>
          <w:tcPr>
            <w:tcW w:w="1135" w:type="dxa"/>
          </w:tcPr>
          <w:p w:rsidR="00DE42C7" w:rsidRDefault="00DE42C7" w:rsidP="00BE7E37">
            <w:pPr>
              <w:pStyle w:val="Standard"/>
            </w:pPr>
            <w:r>
              <w:t>Trend?</w:t>
            </w:r>
          </w:p>
        </w:tc>
        <w:tc>
          <w:tcPr>
            <w:tcW w:w="1275" w:type="dxa"/>
          </w:tcPr>
          <w:p w:rsidR="00DE42C7" w:rsidRDefault="00DE42C7" w:rsidP="00BE7E37">
            <w:pPr>
              <w:pStyle w:val="Standard"/>
            </w:pPr>
          </w:p>
        </w:tc>
        <w:tc>
          <w:tcPr>
            <w:tcW w:w="2889" w:type="dxa"/>
          </w:tcPr>
          <w:p w:rsidR="00DE42C7" w:rsidRDefault="00DE42C7" w:rsidP="00BE7E37">
            <w:pPr>
              <w:pStyle w:val="Standard"/>
            </w:pPr>
            <w:r>
              <w:t>Cope with nested designs?</w:t>
            </w:r>
          </w:p>
        </w:tc>
        <w:tc>
          <w:tcPr>
            <w:tcW w:w="1160" w:type="dxa"/>
          </w:tcPr>
          <w:p w:rsidR="00DE42C7" w:rsidRDefault="00DE42C7" w:rsidP="00124707">
            <w:pPr>
              <w:pStyle w:val="Standard"/>
            </w:pPr>
            <w:r>
              <w:t>Approximation?</w:t>
            </w:r>
          </w:p>
        </w:tc>
        <w:tc>
          <w:tcPr>
            <w:tcW w:w="1160" w:type="dxa"/>
          </w:tcPr>
          <w:p w:rsidR="00DE42C7" w:rsidRDefault="00DE42C7" w:rsidP="00BE7E37">
            <w:pPr>
              <w:pStyle w:val="Standard"/>
            </w:pPr>
            <w:r>
              <w:t>Software</w:t>
            </w:r>
          </w:p>
        </w:tc>
        <w:tc>
          <w:tcPr>
            <w:tcW w:w="1231" w:type="dxa"/>
          </w:tcPr>
          <w:p w:rsidR="00DE42C7" w:rsidRDefault="00DE42C7" w:rsidP="00BE7E37">
            <w:pPr>
              <w:pStyle w:val="Standard"/>
            </w:pPr>
          </w:p>
        </w:tc>
      </w:tr>
      <w:tr w:rsidR="00DE42C7" w:rsidTr="00A00B3D">
        <w:tc>
          <w:tcPr>
            <w:tcW w:w="1115" w:type="dxa"/>
          </w:tcPr>
          <w:p w:rsidR="00DE42C7" w:rsidRDefault="00DE42C7" w:rsidP="00BE7E37">
            <w:pPr>
              <w:pStyle w:val="Standard"/>
            </w:pPr>
          </w:p>
        </w:tc>
        <w:tc>
          <w:tcPr>
            <w:tcW w:w="1703" w:type="dxa"/>
          </w:tcPr>
          <w:p w:rsidR="00DE42C7" w:rsidRDefault="00DE42C7" w:rsidP="00BE7E37">
            <w:pPr>
              <w:pStyle w:val="Standard"/>
            </w:pPr>
          </w:p>
        </w:tc>
        <w:tc>
          <w:tcPr>
            <w:tcW w:w="1985" w:type="dxa"/>
          </w:tcPr>
          <w:p w:rsidR="00DE42C7" w:rsidRDefault="00DE42C7" w:rsidP="00BE7E37">
            <w:pPr>
              <w:pStyle w:val="Standard"/>
            </w:pPr>
          </w:p>
        </w:tc>
        <w:tc>
          <w:tcPr>
            <w:tcW w:w="1417" w:type="dxa"/>
          </w:tcPr>
          <w:p w:rsidR="00DE42C7" w:rsidRDefault="00DE42C7" w:rsidP="00454F43">
            <w:pPr>
              <w:pStyle w:val="Standard"/>
            </w:pPr>
            <w:r>
              <w:t>Availability of tutorials</w:t>
            </w:r>
          </w:p>
        </w:tc>
        <w:tc>
          <w:tcPr>
            <w:tcW w:w="1135" w:type="dxa"/>
          </w:tcPr>
          <w:p w:rsidR="00DE42C7" w:rsidRDefault="00DE42C7" w:rsidP="00BE7E37">
            <w:pPr>
              <w:pStyle w:val="Standard"/>
            </w:pPr>
            <w:r>
              <w:t>Write own functions</w:t>
            </w:r>
          </w:p>
        </w:tc>
        <w:tc>
          <w:tcPr>
            <w:tcW w:w="1275" w:type="dxa"/>
          </w:tcPr>
          <w:p w:rsidR="00DE42C7" w:rsidRDefault="00DE42C7" w:rsidP="00BE7E37">
            <w:pPr>
              <w:pStyle w:val="Standard"/>
            </w:pPr>
          </w:p>
        </w:tc>
        <w:tc>
          <w:tcPr>
            <w:tcW w:w="2889" w:type="dxa"/>
          </w:tcPr>
          <w:p w:rsidR="00DE42C7" w:rsidRDefault="00DE42C7" w:rsidP="00BE7E37">
            <w:pPr>
              <w:pStyle w:val="Standard"/>
            </w:pPr>
          </w:p>
        </w:tc>
        <w:tc>
          <w:tcPr>
            <w:tcW w:w="1160" w:type="dxa"/>
          </w:tcPr>
          <w:p w:rsidR="00DE42C7" w:rsidRDefault="00DE42C7" w:rsidP="00124707">
            <w:pPr>
              <w:pStyle w:val="Standard"/>
            </w:pPr>
          </w:p>
        </w:tc>
        <w:tc>
          <w:tcPr>
            <w:tcW w:w="1160" w:type="dxa"/>
          </w:tcPr>
          <w:p w:rsidR="00DE42C7" w:rsidRDefault="00DE42C7" w:rsidP="00BE7E37">
            <w:pPr>
              <w:pStyle w:val="Standard"/>
            </w:pPr>
          </w:p>
        </w:tc>
        <w:tc>
          <w:tcPr>
            <w:tcW w:w="1231" w:type="dxa"/>
          </w:tcPr>
          <w:p w:rsidR="00DE42C7" w:rsidRDefault="00DE42C7" w:rsidP="00BE7E37">
            <w:pPr>
              <w:pStyle w:val="Standard"/>
            </w:pPr>
          </w:p>
        </w:tc>
      </w:tr>
      <w:tr w:rsidR="00DE42C7" w:rsidTr="00A00B3D">
        <w:tc>
          <w:tcPr>
            <w:tcW w:w="1115" w:type="dxa"/>
          </w:tcPr>
          <w:p w:rsidR="00DE42C7" w:rsidRDefault="00DE42C7" w:rsidP="00BE7E37">
            <w:pPr>
              <w:pStyle w:val="Standard"/>
            </w:pPr>
          </w:p>
        </w:tc>
        <w:tc>
          <w:tcPr>
            <w:tcW w:w="1703" w:type="dxa"/>
          </w:tcPr>
          <w:p w:rsidR="00DE42C7" w:rsidRDefault="00DE42C7" w:rsidP="00BE7E37">
            <w:pPr>
              <w:pStyle w:val="Standard"/>
            </w:pPr>
          </w:p>
        </w:tc>
        <w:tc>
          <w:tcPr>
            <w:tcW w:w="1985" w:type="dxa"/>
          </w:tcPr>
          <w:p w:rsidR="00DE42C7" w:rsidRDefault="00DE42C7" w:rsidP="00BE7E37">
            <w:pPr>
              <w:pStyle w:val="Standard"/>
            </w:pPr>
          </w:p>
        </w:tc>
        <w:tc>
          <w:tcPr>
            <w:tcW w:w="1417" w:type="dxa"/>
          </w:tcPr>
          <w:p w:rsidR="00DE42C7" w:rsidRDefault="00DE42C7" w:rsidP="00454F43">
            <w:pPr>
              <w:pStyle w:val="Standard"/>
            </w:pPr>
          </w:p>
        </w:tc>
        <w:tc>
          <w:tcPr>
            <w:tcW w:w="1135" w:type="dxa"/>
          </w:tcPr>
          <w:p w:rsidR="00DE42C7" w:rsidRDefault="00DE42C7" w:rsidP="00BE7E37">
            <w:pPr>
              <w:pStyle w:val="Standard"/>
            </w:pPr>
          </w:p>
        </w:tc>
        <w:tc>
          <w:tcPr>
            <w:tcW w:w="1275" w:type="dxa"/>
          </w:tcPr>
          <w:p w:rsidR="00DE42C7" w:rsidRDefault="00DE42C7" w:rsidP="00BE7E37">
            <w:pPr>
              <w:pStyle w:val="Standard"/>
            </w:pPr>
          </w:p>
        </w:tc>
        <w:tc>
          <w:tcPr>
            <w:tcW w:w="2889" w:type="dxa"/>
          </w:tcPr>
          <w:p w:rsidR="00DE42C7" w:rsidRDefault="00DE42C7" w:rsidP="00BE7E37">
            <w:pPr>
              <w:pStyle w:val="Standard"/>
            </w:pPr>
          </w:p>
        </w:tc>
        <w:tc>
          <w:tcPr>
            <w:tcW w:w="1160" w:type="dxa"/>
          </w:tcPr>
          <w:p w:rsidR="00DE42C7" w:rsidRDefault="00DE42C7" w:rsidP="00124707">
            <w:pPr>
              <w:pStyle w:val="Standard"/>
            </w:pPr>
          </w:p>
        </w:tc>
        <w:tc>
          <w:tcPr>
            <w:tcW w:w="1160" w:type="dxa"/>
          </w:tcPr>
          <w:p w:rsidR="00DE42C7" w:rsidRDefault="00DE42C7" w:rsidP="00BE7E37">
            <w:pPr>
              <w:pStyle w:val="Standard"/>
            </w:pPr>
          </w:p>
        </w:tc>
        <w:tc>
          <w:tcPr>
            <w:tcW w:w="1231" w:type="dxa"/>
          </w:tcPr>
          <w:p w:rsidR="00DE42C7" w:rsidRDefault="00DE42C7" w:rsidP="00BE7E37">
            <w:pPr>
              <w:pStyle w:val="Standard"/>
            </w:pPr>
          </w:p>
        </w:tc>
      </w:tr>
      <w:tr w:rsidR="00DE42C7" w:rsidTr="00A00B3D">
        <w:tc>
          <w:tcPr>
            <w:tcW w:w="1115" w:type="dxa"/>
          </w:tcPr>
          <w:p w:rsidR="00DE42C7" w:rsidRDefault="00DE42C7" w:rsidP="00BE7E37">
            <w:pPr>
              <w:pStyle w:val="Standard"/>
            </w:pPr>
          </w:p>
        </w:tc>
        <w:tc>
          <w:tcPr>
            <w:tcW w:w="1703" w:type="dxa"/>
          </w:tcPr>
          <w:p w:rsidR="00DE42C7" w:rsidRDefault="00DE42C7" w:rsidP="00BE7E37">
            <w:pPr>
              <w:pStyle w:val="Standard"/>
            </w:pPr>
          </w:p>
        </w:tc>
        <w:tc>
          <w:tcPr>
            <w:tcW w:w="1985" w:type="dxa"/>
          </w:tcPr>
          <w:p w:rsidR="00DE42C7" w:rsidRDefault="00DE42C7" w:rsidP="00BE7E37">
            <w:pPr>
              <w:pStyle w:val="Standard"/>
            </w:pPr>
          </w:p>
        </w:tc>
        <w:tc>
          <w:tcPr>
            <w:tcW w:w="1417" w:type="dxa"/>
          </w:tcPr>
          <w:p w:rsidR="00DE42C7" w:rsidRDefault="00DE42C7" w:rsidP="00454F43">
            <w:pPr>
              <w:pStyle w:val="Standard"/>
            </w:pPr>
          </w:p>
        </w:tc>
        <w:tc>
          <w:tcPr>
            <w:tcW w:w="1135" w:type="dxa"/>
          </w:tcPr>
          <w:p w:rsidR="00DE42C7" w:rsidRDefault="00DE42C7" w:rsidP="00BE7E37">
            <w:pPr>
              <w:pStyle w:val="Standard"/>
            </w:pPr>
          </w:p>
        </w:tc>
        <w:tc>
          <w:tcPr>
            <w:tcW w:w="1275" w:type="dxa"/>
          </w:tcPr>
          <w:p w:rsidR="00DE42C7" w:rsidRDefault="00DE42C7" w:rsidP="00BE7E37">
            <w:pPr>
              <w:pStyle w:val="Standard"/>
            </w:pPr>
          </w:p>
        </w:tc>
        <w:tc>
          <w:tcPr>
            <w:tcW w:w="2889" w:type="dxa"/>
          </w:tcPr>
          <w:p w:rsidR="00DE42C7" w:rsidRDefault="00DE42C7" w:rsidP="00BE7E37">
            <w:pPr>
              <w:pStyle w:val="Standard"/>
            </w:pPr>
          </w:p>
        </w:tc>
        <w:tc>
          <w:tcPr>
            <w:tcW w:w="1160" w:type="dxa"/>
          </w:tcPr>
          <w:p w:rsidR="00DE42C7" w:rsidRDefault="00DE42C7" w:rsidP="00124707">
            <w:pPr>
              <w:pStyle w:val="Standard"/>
            </w:pPr>
          </w:p>
        </w:tc>
        <w:tc>
          <w:tcPr>
            <w:tcW w:w="1160" w:type="dxa"/>
          </w:tcPr>
          <w:p w:rsidR="00DE42C7" w:rsidRDefault="00DE42C7" w:rsidP="00BE7E37">
            <w:pPr>
              <w:pStyle w:val="Standard"/>
            </w:pPr>
          </w:p>
        </w:tc>
        <w:tc>
          <w:tcPr>
            <w:tcW w:w="1231" w:type="dxa"/>
          </w:tcPr>
          <w:p w:rsidR="00DE42C7" w:rsidRDefault="00DE42C7" w:rsidP="00BE7E37">
            <w:pPr>
              <w:pStyle w:val="Standard"/>
            </w:pPr>
          </w:p>
        </w:tc>
      </w:tr>
      <w:tr w:rsidR="00DE42C7" w:rsidTr="00A00B3D">
        <w:tc>
          <w:tcPr>
            <w:tcW w:w="1115" w:type="dxa"/>
          </w:tcPr>
          <w:p w:rsidR="00DE42C7" w:rsidRDefault="00DE42C7" w:rsidP="00BE7E37">
            <w:pPr>
              <w:pStyle w:val="Standard"/>
            </w:pPr>
          </w:p>
        </w:tc>
        <w:tc>
          <w:tcPr>
            <w:tcW w:w="1703" w:type="dxa"/>
          </w:tcPr>
          <w:p w:rsidR="00DE42C7" w:rsidRDefault="00DE42C7" w:rsidP="00BE7E37">
            <w:pPr>
              <w:pStyle w:val="Standard"/>
            </w:pPr>
          </w:p>
        </w:tc>
        <w:tc>
          <w:tcPr>
            <w:tcW w:w="1985" w:type="dxa"/>
          </w:tcPr>
          <w:p w:rsidR="00DE42C7" w:rsidRDefault="00DE42C7" w:rsidP="00BE7E37">
            <w:pPr>
              <w:pStyle w:val="Standard"/>
            </w:pPr>
          </w:p>
        </w:tc>
        <w:tc>
          <w:tcPr>
            <w:tcW w:w="1417" w:type="dxa"/>
          </w:tcPr>
          <w:p w:rsidR="00DE42C7" w:rsidRDefault="00DE42C7" w:rsidP="00454F43">
            <w:pPr>
              <w:pStyle w:val="Standard"/>
            </w:pPr>
          </w:p>
        </w:tc>
        <w:tc>
          <w:tcPr>
            <w:tcW w:w="1135" w:type="dxa"/>
          </w:tcPr>
          <w:p w:rsidR="00DE42C7" w:rsidRDefault="00DE42C7" w:rsidP="00BE7E37">
            <w:pPr>
              <w:pStyle w:val="Standard"/>
            </w:pPr>
          </w:p>
        </w:tc>
        <w:tc>
          <w:tcPr>
            <w:tcW w:w="1275" w:type="dxa"/>
          </w:tcPr>
          <w:p w:rsidR="00DE42C7" w:rsidRDefault="00DE42C7" w:rsidP="00BE7E37">
            <w:pPr>
              <w:pStyle w:val="Standard"/>
            </w:pPr>
          </w:p>
        </w:tc>
        <w:tc>
          <w:tcPr>
            <w:tcW w:w="2889" w:type="dxa"/>
          </w:tcPr>
          <w:p w:rsidR="00DE42C7" w:rsidRDefault="00DE42C7" w:rsidP="00BE7E37">
            <w:pPr>
              <w:pStyle w:val="Standard"/>
            </w:pPr>
          </w:p>
        </w:tc>
        <w:tc>
          <w:tcPr>
            <w:tcW w:w="1160" w:type="dxa"/>
          </w:tcPr>
          <w:p w:rsidR="00DE42C7" w:rsidRDefault="00DE42C7" w:rsidP="00124707">
            <w:pPr>
              <w:pStyle w:val="Standard"/>
            </w:pPr>
          </w:p>
        </w:tc>
        <w:tc>
          <w:tcPr>
            <w:tcW w:w="1160" w:type="dxa"/>
          </w:tcPr>
          <w:p w:rsidR="00DE42C7" w:rsidRDefault="00DE42C7" w:rsidP="00BE7E37">
            <w:pPr>
              <w:pStyle w:val="Standard"/>
            </w:pPr>
          </w:p>
        </w:tc>
        <w:tc>
          <w:tcPr>
            <w:tcW w:w="1231" w:type="dxa"/>
          </w:tcPr>
          <w:p w:rsidR="00DE42C7" w:rsidRDefault="00DE42C7" w:rsidP="00BE7E37">
            <w:pPr>
              <w:pStyle w:val="Standard"/>
            </w:pPr>
          </w:p>
        </w:tc>
      </w:tr>
      <w:tr w:rsidR="00DE42C7" w:rsidTr="00A00B3D">
        <w:tc>
          <w:tcPr>
            <w:tcW w:w="1115" w:type="dxa"/>
          </w:tcPr>
          <w:p w:rsidR="00DE42C7" w:rsidRDefault="00DE42C7" w:rsidP="00BE7E37">
            <w:pPr>
              <w:pStyle w:val="Standard"/>
            </w:pPr>
          </w:p>
        </w:tc>
        <w:tc>
          <w:tcPr>
            <w:tcW w:w="1703" w:type="dxa"/>
          </w:tcPr>
          <w:p w:rsidR="00DE42C7" w:rsidRDefault="00DE42C7" w:rsidP="00BE7E37">
            <w:pPr>
              <w:pStyle w:val="Standard"/>
            </w:pPr>
          </w:p>
        </w:tc>
        <w:tc>
          <w:tcPr>
            <w:tcW w:w="1985" w:type="dxa"/>
          </w:tcPr>
          <w:p w:rsidR="00DE42C7" w:rsidRDefault="00DE42C7" w:rsidP="00BE7E37">
            <w:pPr>
              <w:pStyle w:val="Standard"/>
            </w:pPr>
          </w:p>
        </w:tc>
        <w:tc>
          <w:tcPr>
            <w:tcW w:w="1417" w:type="dxa"/>
          </w:tcPr>
          <w:p w:rsidR="00DE42C7" w:rsidRDefault="00DE42C7" w:rsidP="00454F43">
            <w:pPr>
              <w:pStyle w:val="Standard"/>
            </w:pPr>
          </w:p>
        </w:tc>
        <w:tc>
          <w:tcPr>
            <w:tcW w:w="1135" w:type="dxa"/>
          </w:tcPr>
          <w:p w:rsidR="00DE42C7" w:rsidRDefault="00DE42C7" w:rsidP="00BE7E37">
            <w:pPr>
              <w:pStyle w:val="Standard"/>
            </w:pPr>
          </w:p>
        </w:tc>
        <w:tc>
          <w:tcPr>
            <w:tcW w:w="1275" w:type="dxa"/>
          </w:tcPr>
          <w:p w:rsidR="00DE42C7" w:rsidRDefault="00DE42C7" w:rsidP="00BE7E37">
            <w:pPr>
              <w:pStyle w:val="Standard"/>
            </w:pPr>
          </w:p>
        </w:tc>
        <w:tc>
          <w:tcPr>
            <w:tcW w:w="2889" w:type="dxa"/>
          </w:tcPr>
          <w:p w:rsidR="00DE42C7" w:rsidRDefault="00DE42C7" w:rsidP="00BE7E37">
            <w:pPr>
              <w:pStyle w:val="Standard"/>
            </w:pPr>
          </w:p>
        </w:tc>
        <w:tc>
          <w:tcPr>
            <w:tcW w:w="1160" w:type="dxa"/>
          </w:tcPr>
          <w:p w:rsidR="00DE42C7" w:rsidRDefault="00DE42C7" w:rsidP="00124707">
            <w:pPr>
              <w:pStyle w:val="Standard"/>
            </w:pPr>
          </w:p>
        </w:tc>
        <w:tc>
          <w:tcPr>
            <w:tcW w:w="1160" w:type="dxa"/>
          </w:tcPr>
          <w:p w:rsidR="00DE42C7" w:rsidRDefault="00DE42C7" w:rsidP="00BE7E37">
            <w:pPr>
              <w:pStyle w:val="Standard"/>
            </w:pPr>
          </w:p>
        </w:tc>
        <w:tc>
          <w:tcPr>
            <w:tcW w:w="1231" w:type="dxa"/>
          </w:tcPr>
          <w:p w:rsidR="00DE42C7" w:rsidRDefault="00DE42C7" w:rsidP="00BE7E37">
            <w:pPr>
              <w:pStyle w:val="Standard"/>
            </w:pPr>
          </w:p>
        </w:tc>
      </w:tr>
      <w:tr w:rsidR="00DE42C7" w:rsidTr="00A00B3D">
        <w:tc>
          <w:tcPr>
            <w:tcW w:w="1115" w:type="dxa"/>
          </w:tcPr>
          <w:p w:rsidR="00DE42C7" w:rsidRDefault="00DE42C7" w:rsidP="00BE7E37">
            <w:pPr>
              <w:pStyle w:val="Standard"/>
            </w:pPr>
          </w:p>
        </w:tc>
        <w:tc>
          <w:tcPr>
            <w:tcW w:w="1703" w:type="dxa"/>
          </w:tcPr>
          <w:p w:rsidR="00DE42C7" w:rsidRDefault="00DE42C7" w:rsidP="00BE7E37">
            <w:pPr>
              <w:pStyle w:val="Standard"/>
            </w:pPr>
          </w:p>
        </w:tc>
        <w:tc>
          <w:tcPr>
            <w:tcW w:w="1985" w:type="dxa"/>
          </w:tcPr>
          <w:p w:rsidR="00DE42C7" w:rsidRDefault="00DE42C7" w:rsidP="00BE7E37">
            <w:pPr>
              <w:pStyle w:val="Standard"/>
            </w:pPr>
          </w:p>
        </w:tc>
        <w:tc>
          <w:tcPr>
            <w:tcW w:w="1417" w:type="dxa"/>
          </w:tcPr>
          <w:p w:rsidR="00DE42C7" w:rsidRDefault="00DE42C7" w:rsidP="00454F43">
            <w:pPr>
              <w:pStyle w:val="Standard"/>
            </w:pPr>
          </w:p>
        </w:tc>
        <w:tc>
          <w:tcPr>
            <w:tcW w:w="1135" w:type="dxa"/>
          </w:tcPr>
          <w:p w:rsidR="00DE42C7" w:rsidRDefault="00DE42C7" w:rsidP="00BE7E37">
            <w:pPr>
              <w:pStyle w:val="Standard"/>
            </w:pPr>
          </w:p>
        </w:tc>
        <w:tc>
          <w:tcPr>
            <w:tcW w:w="1275" w:type="dxa"/>
          </w:tcPr>
          <w:p w:rsidR="00DE42C7" w:rsidRDefault="00DE42C7" w:rsidP="00BE7E37">
            <w:pPr>
              <w:pStyle w:val="Standard"/>
            </w:pPr>
          </w:p>
        </w:tc>
        <w:tc>
          <w:tcPr>
            <w:tcW w:w="2889" w:type="dxa"/>
          </w:tcPr>
          <w:p w:rsidR="00DE42C7" w:rsidRDefault="00DE42C7" w:rsidP="00BE7E37">
            <w:pPr>
              <w:pStyle w:val="Standard"/>
            </w:pPr>
          </w:p>
        </w:tc>
        <w:tc>
          <w:tcPr>
            <w:tcW w:w="1160" w:type="dxa"/>
          </w:tcPr>
          <w:p w:rsidR="00DE42C7" w:rsidRDefault="00DE42C7" w:rsidP="00124707">
            <w:pPr>
              <w:pStyle w:val="Standard"/>
            </w:pPr>
          </w:p>
        </w:tc>
        <w:tc>
          <w:tcPr>
            <w:tcW w:w="1160" w:type="dxa"/>
          </w:tcPr>
          <w:p w:rsidR="00DE42C7" w:rsidRDefault="00DE42C7" w:rsidP="00BE7E37">
            <w:pPr>
              <w:pStyle w:val="Standard"/>
            </w:pPr>
          </w:p>
        </w:tc>
        <w:tc>
          <w:tcPr>
            <w:tcW w:w="1231" w:type="dxa"/>
          </w:tcPr>
          <w:p w:rsidR="00DE42C7" w:rsidRDefault="00DE42C7" w:rsidP="00BE7E37">
            <w:pPr>
              <w:pStyle w:val="Standard"/>
            </w:pPr>
          </w:p>
        </w:tc>
      </w:tr>
      <w:tr w:rsidR="00DE42C7" w:rsidTr="00A00B3D">
        <w:tc>
          <w:tcPr>
            <w:tcW w:w="1115" w:type="dxa"/>
          </w:tcPr>
          <w:p w:rsidR="00DE42C7" w:rsidRDefault="00DE42C7" w:rsidP="00BE7E37">
            <w:pPr>
              <w:pStyle w:val="Standard"/>
            </w:pPr>
          </w:p>
        </w:tc>
        <w:tc>
          <w:tcPr>
            <w:tcW w:w="1703" w:type="dxa"/>
          </w:tcPr>
          <w:p w:rsidR="00DE42C7" w:rsidRDefault="00DE42C7" w:rsidP="00BE7E37">
            <w:pPr>
              <w:pStyle w:val="Standard"/>
            </w:pPr>
          </w:p>
        </w:tc>
        <w:tc>
          <w:tcPr>
            <w:tcW w:w="1985" w:type="dxa"/>
          </w:tcPr>
          <w:p w:rsidR="00DE42C7" w:rsidRDefault="00DE42C7" w:rsidP="00BE7E37">
            <w:pPr>
              <w:pStyle w:val="Standard"/>
            </w:pPr>
          </w:p>
        </w:tc>
        <w:tc>
          <w:tcPr>
            <w:tcW w:w="1417" w:type="dxa"/>
          </w:tcPr>
          <w:p w:rsidR="00DE42C7" w:rsidRDefault="00DE42C7" w:rsidP="00454F43">
            <w:pPr>
              <w:pStyle w:val="Standard"/>
            </w:pPr>
          </w:p>
        </w:tc>
        <w:tc>
          <w:tcPr>
            <w:tcW w:w="1135" w:type="dxa"/>
          </w:tcPr>
          <w:p w:rsidR="00DE42C7" w:rsidRDefault="00DE42C7" w:rsidP="00BE7E37">
            <w:pPr>
              <w:pStyle w:val="Standard"/>
            </w:pPr>
          </w:p>
        </w:tc>
        <w:tc>
          <w:tcPr>
            <w:tcW w:w="1275" w:type="dxa"/>
          </w:tcPr>
          <w:p w:rsidR="00DE42C7" w:rsidRDefault="00DE42C7" w:rsidP="00BE7E37">
            <w:pPr>
              <w:pStyle w:val="Standard"/>
            </w:pPr>
          </w:p>
        </w:tc>
        <w:tc>
          <w:tcPr>
            <w:tcW w:w="2889" w:type="dxa"/>
          </w:tcPr>
          <w:p w:rsidR="00DE42C7" w:rsidRDefault="00DE42C7" w:rsidP="00BE7E37">
            <w:pPr>
              <w:pStyle w:val="Standard"/>
            </w:pPr>
          </w:p>
        </w:tc>
        <w:tc>
          <w:tcPr>
            <w:tcW w:w="1160" w:type="dxa"/>
          </w:tcPr>
          <w:p w:rsidR="00DE42C7" w:rsidRDefault="00DE42C7" w:rsidP="00124707">
            <w:pPr>
              <w:pStyle w:val="Standard"/>
            </w:pPr>
          </w:p>
        </w:tc>
        <w:tc>
          <w:tcPr>
            <w:tcW w:w="1160" w:type="dxa"/>
          </w:tcPr>
          <w:p w:rsidR="00DE42C7" w:rsidRDefault="00DE42C7" w:rsidP="00BE7E37">
            <w:pPr>
              <w:pStyle w:val="Standard"/>
            </w:pPr>
          </w:p>
        </w:tc>
        <w:tc>
          <w:tcPr>
            <w:tcW w:w="1231" w:type="dxa"/>
          </w:tcPr>
          <w:p w:rsidR="00DE42C7" w:rsidRDefault="00DE42C7" w:rsidP="00BE7E37">
            <w:pPr>
              <w:pStyle w:val="Standard"/>
            </w:pPr>
          </w:p>
        </w:tc>
      </w:tr>
    </w:tbl>
    <w:p w:rsidR="00DE42C7" w:rsidRDefault="00DE42C7" w:rsidP="008012A4">
      <w:pPr>
        <w:pStyle w:val="Textbody"/>
      </w:pPr>
    </w:p>
    <w:sectPr w:rsidR="00DE42C7" w:rsidSect="00DE42C7">
      <w:pgSz w:w="16838" w:h="11906" w:orient="landscape"/>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2" w:author="Catriona" w:date="2014-01-27T12:35:00Z" w:initials="CM">
    <w:p w:rsidR="00852D76" w:rsidRDefault="00852D76">
      <w:pPr>
        <w:pStyle w:val="CommentText"/>
      </w:pPr>
      <w:r>
        <w:rPr>
          <w:rStyle w:val="CommentReference"/>
        </w:rPr>
        <w:annotationRef/>
      </w:r>
      <w:r>
        <w:t>Catriona – not sure where this should sit?</w:t>
      </w:r>
    </w:p>
  </w:comment>
  <w:comment w:id="58" w:author="Catriona" w:date="2014-01-27T12:35:00Z" w:initials="CM">
    <w:p w:rsidR="000C296E" w:rsidRDefault="000C296E" w:rsidP="000C296E">
      <w:pPr>
        <w:pStyle w:val="Standard"/>
      </w:pPr>
      <w:r>
        <w:rPr>
          <w:rStyle w:val="CommentReference"/>
        </w:rPr>
        <w:annotationRef/>
      </w:r>
      <w:proofErr w:type="spellStart"/>
      <w:proofErr w:type="gramStart"/>
      <w:r>
        <w:t>longpower</w:t>
      </w:r>
      <w:proofErr w:type="spellEnd"/>
      <w:proofErr w:type="gramEnd"/>
      <w:r>
        <w:t xml:space="preserve"> [ref] uses an analytical approximation [describe, ref] to calculate power for longitudinal studies. [</w:t>
      </w:r>
      <w:proofErr w:type="gramStart"/>
      <w:r>
        <w:t>include</w:t>
      </w:r>
      <w:proofErr w:type="gramEnd"/>
      <w:r>
        <w:t xml:space="preserve"> calculations as an option in </w:t>
      </w:r>
      <w:proofErr w:type="spellStart"/>
      <w:r>
        <w:t>simr</w:t>
      </w:r>
      <w:proofErr w:type="spellEnd"/>
      <w:r>
        <w:t xml:space="preserve">?]. </w:t>
      </w:r>
      <w:proofErr w:type="spellStart"/>
      <w:proofErr w:type="gramStart"/>
      <w:r>
        <w:t>pamm</w:t>
      </w:r>
      <w:proofErr w:type="spellEnd"/>
      <w:proofErr w:type="gramEnd"/>
      <w:r>
        <w:t xml:space="preserve"> is a package for doing similar simulations, but with a restricted set of models [ref]. Packages </w:t>
      </w:r>
      <w:proofErr w:type="spellStart"/>
      <w:r>
        <w:t>simSummary</w:t>
      </w:r>
      <w:proofErr w:type="spellEnd"/>
      <w:r>
        <w:t xml:space="preserve"> [ref] and </w:t>
      </w:r>
      <w:proofErr w:type="spellStart"/>
      <w:r>
        <w:t>simFrame</w:t>
      </w:r>
      <w:proofErr w:type="spellEnd"/>
      <w:r>
        <w:t xml:space="preserve"> [ref]</w:t>
      </w:r>
    </w:p>
    <w:p w:rsidR="00852D76" w:rsidRDefault="00852D76" w:rsidP="000C296E">
      <w:pPr>
        <w:pStyle w:val="Standard"/>
      </w:pPr>
    </w:p>
    <w:p w:rsidR="00852D76" w:rsidRDefault="00852D76" w:rsidP="000C296E">
      <w:pPr>
        <w:pStyle w:val="Standard"/>
      </w:pPr>
      <w:r>
        <w:t>Catriona: summarise this information in a Table?</w:t>
      </w:r>
    </w:p>
  </w:comment>
  <w:comment w:id="171" w:author="Catriona" w:date="2014-01-27T22:51:00Z" w:initials="CM">
    <w:p w:rsidR="00C10A9D" w:rsidRDefault="00C10A9D" w:rsidP="00C10A9D">
      <w:pPr>
        <w:pStyle w:val="CommentText"/>
      </w:pPr>
      <w:r>
        <w:rPr>
          <w:rStyle w:val="CommentReference"/>
        </w:rPr>
        <w:annotationRef/>
      </w:r>
      <w:r>
        <w:t xml:space="preserve">Explain what aspect of the sampling design is nested….and hence why </w:t>
      </w:r>
      <w:proofErr w:type="spellStart"/>
      <w:r>
        <w:t>lmer</w:t>
      </w:r>
      <w:proofErr w:type="spellEnd"/>
      <w:r>
        <w:t xml:space="preserve"> is needed</w:t>
      </w:r>
    </w:p>
  </w:comment>
  <w:comment w:id="205" w:author="Catriona" w:date="2014-01-27T12:35:00Z" w:initials="CM">
    <w:p w:rsidR="00872F02" w:rsidRDefault="00872F02">
      <w:pPr>
        <w:pStyle w:val="CommentText"/>
      </w:pPr>
      <w:r>
        <w:rPr>
          <w:rStyle w:val="CommentReference"/>
        </w:rPr>
        <w:annotationRef/>
      </w:r>
      <w:r>
        <w:t>State goal for this section up front…..</w:t>
      </w:r>
    </w:p>
  </w:comment>
  <w:comment w:id="210" w:author="Catriona" w:date="2014-01-27T12:35:00Z" w:initials="CM">
    <w:p w:rsidR="00872F02" w:rsidRDefault="00872F02">
      <w:pPr>
        <w:pStyle w:val="CommentText"/>
      </w:pPr>
      <w:r>
        <w:rPr>
          <w:rStyle w:val="CommentReference"/>
        </w:rPr>
        <w:annotationRef/>
      </w:r>
      <w:r>
        <w:t xml:space="preserve">Explain what aspect of the sampling design is nested….and hence why </w:t>
      </w:r>
      <w:proofErr w:type="spellStart"/>
      <w:r>
        <w:t>lmer</w:t>
      </w:r>
      <w:proofErr w:type="spellEnd"/>
      <w:r>
        <w:t xml:space="preserve"> is needed</w:t>
      </w:r>
    </w:p>
  </w:comment>
  <w:comment w:id="214" w:author="Catriona" w:date="2014-01-27T12:35:00Z" w:initials="CM">
    <w:p w:rsidR="00BA7998" w:rsidRDefault="00BA7998">
      <w:pPr>
        <w:pStyle w:val="CommentText"/>
      </w:pPr>
      <w:r>
        <w:rPr>
          <w:rStyle w:val="CommentReference"/>
        </w:rPr>
        <w:annotationRef/>
      </w:r>
      <w:r>
        <w:t>Random effect?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F16F2"/>
    <w:multiLevelType w:val="hybridMultilevel"/>
    <w:tmpl w:val="020CDE7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B152D63"/>
    <w:multiLevelType w:val="hybridMultilevel"/>
    <w:tmpl w:val="B6FC94D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63C25BE3"/>
    <w:multiLevelType w:val="hybridMultilevel"/>
    <w:tmpl w:val="41DC0AA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1FB"/>
    <w:rsid w:val="00045410"/>
    <w:rsid w:val="0004747C"/>
    <w:rsid w:val="000735C4"/>
    <w:rsid w:val="000C296E"/>
    <w:rsid w:val="000C3B92"/>
    <w:rsid w:val="000C4B96"/>
    <w:rsid w:val="00121880"/>
    <w:rsid w:val="00124619"/>
    <w:rsid w:val="00155AD5"/>
    <w:rsid w:val="001C325B"/>
    <w:rsid w:val="00211CAF"/>
    <w:rsid w:val="00246702"/>
    <w:rsid w:val="0025474B"/>
    <w:rsid w:val="00303166"/>
    <w:rsid w:val="003638CF"/>
    <w:rsid w:val="003933D6"/>
    <w:rsid w:val="00410567"/>
    <w:rsid w:val="004671F9"/>
    <w:rsid w:val="00486216"/>
    <w:rsid w:val="004A31DF"/>
    <w:rsid w:val="004A5C44"/>
    <w:rsid w:val="004D1CB3"/>
    <w:rsid w:val="004F43F1"/>
    <w:rsid w:val="005820AA"/>
    <w:rsid w:val="005E7E91"/>
    <w:rsid w:val="00655257"/>
    <w:rsid w:val="006E61FB"/>
    <w:rsid w:val="0072467B"/>
    <w:rsid w:val="007F4707"/>
    <w:rsid w:val="008012A4"/>
    <w:rsid w:val="00852D76"/>
    <w:rsid w:val="00872F02"/>
    <w:rsid w:val="008826E5"/>
    <w:rsid w:val="008F2DCB"/>
    <w:rsid w:val="00975411"/>
    <w:rsid w:val="00A00B3D"/>
    <w:rsid w:val="00A25564"/>
    <w:rsid w:val="00A974D7"/>
    <w:rsid w:val="00AA586D"/>
    <w:rsid w:val="00AD648F"/>
    <w:rsid w:val="00B5100B"/>
    <w:rsid w:val="00BA53DA"/>
    <w:rsid w:val="00BA7998"/>
    <w:rsid w:val="00C10A9D"/>
    <w:rsid w:val="00C153C9"/>
    <w:rsid w:val="00C950FE"/>
    <w:rsid w:val="00D5747A"/>
    <w:rsid w:val="00D8203E"/>
    <w:rsid w:val="00DE42C7"/>
    <w:rsid w:val="00E63BE7"/>
    <w:rsid w:val="00E75DED"/>
    <w:rsid w:val="00EA06D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E61F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Standard"/>
    <w:next w:val="Textbody"/>
    <w:link w:val="Heading1Char"/>
    <w:rsid w:val="006E61FB"/>
    <w:pPr>
      <w:keepNext/>
      <w:keepLines/>
      <w:spacing w:before="480"/>
      <w:outlineLvl w:val="0"/>
    </w:pPr>
    <w:rPr>
      <w:rFonts w:ascii="Cambria" w:hAnsi="Cambria"/>
      <w:b/>
      <w:bCs/>
      <w:color w:val="365F91"/>
      <w:sz w:val="28"/>
      <w:szCs w:val="28"/>
    </w:rPr>
  </w:style>
  <w:style w:type="paragraph" w:styleId="Heading2">
    <w:name w:val="heading 2"/>
    <w:basedOn w:val="Standard"/>
    <w:next w:val="Textbody"/>
    <w:link w:val="Heading2Char"/>
    <w:rsid w:val="006E61FB"/>
    <w:pPr>
      <w:keepNext/>
      <w:keepLines/>
      <w:spacing w:before="200"/>
      <w:outlineLvl w:val="1"/>
    </w:pPr>
    <w:rPr>
      <w:rFonts w:ascii="Cambria" w:hAnsi="Cambria"/>
      <w:b/>
      <w:bCs/>
      <w:color w:val="4F81BD"/>
      <w:sz w:val="26"/>
      <w:szCs w:val="26"/>
    </w:rPr>
  </w:style>
  <w:style w:type="paragraph" w:styleId="Heading3">
    <w:name w:val="heading 3"/>
    <w:basedOn w:val="Standard"/>
    <w:next w:val="Textbody"/>
    <w:link w:val="Heading3Char"/>
    <w:rsid w:val="006E61FB"/>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unhideWhenUsed/>
    <w:qFormat/>
    <w:rsid w:val="008012A4"/>
    <w:pPr>
      <w:keepNext/>
      <w:keepLines/>
      <w:spacing w:before="200"/>
      <w:outlineLvl w:val="3"/>
    </w:pPr>
    <w:rPr>
      <w:rFonts w:asciiTheme="majorHAnsi" w:eastAsiaTheme="majorEastAsia" w:hAnsiTheme="majorHAnsi"/>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61FB"/>
    <w:rPr>
      <w:rFonts w:ascii="Cambria" w:eastAsia="SimSun" w:hAnsi="Cambria" w:cs="Mangal"/>
      <w:b/>
      <w:bCs/>
      <w:color w:val="365F91"/>
      <w:kern w:val="3"/>
      <w:sz w:val="28"/>
      <w:szCs w:val="28"/>
      <w:lang w:eastAsia="zh-CN" w:bidi="hi-IN"/>
    </w:rPr>
  </w:style>
  <w:style w:type="character" w:customStyle="1" w:styleId="Heading2Char">
    <w:name w:val="Heading 2 Char"/>
    <w:basedOn w:val="DefaultParagraphFont"/>
    <w:link w:val="Heading2"/>
    <w:rsid w:val="006E61FB"/>
    <w:rPr>
      <w:rFonts w:ascii="Cambria" w:eastAsia="SimSun" w:hAnsi="Cambria" w:cs="Mangal"/>
      <w:b/>
      <w:bCs/>
      <w:color w:val="4F81BD"/>
      <w:kern w:val="3"/>
      <w:sz w:val="26"/>
      <w:szCs w:val="26"/>
      <w:lang w:eastAsia="zh-CN" w:bidi="hi-IN"/>
    </w:rPr>
  </w:style>
  <w:style w:type="character" w:customStyle="1" w:styleId="Heading3Char">
    <w:name w:val="Heading 3 Char"/>
    <w:basedOn w:val="DefaultParagraphFont"/>
    <w:link w:val="Heading3"/>
    <w:rsid w:val="006E61FB"/>
    <w:rPr>
      <w:rFonts w:ascii="Cambria" w:eastAsia="SimSun" w:hAnsi="Cambria" w:cs="Mangal"/>
      <w:b/>
      <w:bCs/>
      <w:color w:val="4F81BD"/>
      <w:kern w:val="3"/>
      <w:sz w:val="24"/>
      <w:szCs w:val="24"/>
      <w:lang w:eastAsia="zh-CN" w:bidi="hi-IN"/>
    </w:rPr>
  </w:style>
  <w:style w:type="paragraph" w:customStyle="1" w:styleId="Standard">
    <w:name w:val="Standard"/>
    <w:rsid w:val="006E61FB"/>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
    <w:name w:val="Text body"/>
    <w:basedOn w:val="Standard"/>
    <w:rsid w:val="006E61FB"/>
    <w:pPr>
      <w:spacing w:after="120"/>
    </w:pPr>
  </w:style>
  <w:style w:type="paragraph" w:styleId="ListParagraph">
    <w:name w:val="List Paragraph"/>
    <w:basedOn w:val="Standard"/>
    <w:rsid w:val="006E61FB"/>
    <w:pPr>
      <w:ind w:left="720"/>
    </w:pPr>
  </w:style>
  <w:style w:type="paragraph" w:styleId="BalloonText">
    <w:name w:val="Balloon Text"/>
    <w:basedOn w:val="Normal"/>
    <w:link w:val="BalloonTextChar"/>
    <w:uiPriority w:val="99"/>
    <w:semiHidden/>
    <w:unhideWhenUsed/>
    <w:rsid w:val="008012A4"/>
    <w:rPr>
      <w:rFonts w:ascii="Tahoma" w:hAnsi="Tahoma"/>
      <w:sz w:val="16"/>
      <w:szCs w:val="14"/>
    </w:rPr>
  </w:style>
  <w:style w:type="character" w:customStyle="1" w:styleId="BalloonTextChar">
    <w:name w:val="Balloon Text Char"/>
    <w:basedOn w:val="DefaultParagraphFont"/>
    <w:link w:val="BalloonText"/>
    <w:uiPriority w:val="99"/>
    <w:semiHidden/>
    <w:rsid w:val="008012A4"/>
    <w:rPr>
      <w:rFonts w:ascii="Tahoma" w:eastAsia="SimSun" w:hAnsi="Tahoma" w:cs="Mangal"/>
      <w:kern w:val="3"/>
      <w:sz w:val="16"/>
      <w:szCs w:val="14"/>
      <w:lang w:eastAsia="zh-CN" w:bidi="hi-IN"/>
    </w:rPr>
  </w:style>
  <w:style w:type="character" w:customStyle="1" w:styleId="Heading4Char">
    <w:name w:val="Heading 4 Char"/>
    <w:basedOn w:val="DefaultParagraphFont"/>
    <w:link w:val="Heading4"/>
    <w:uiPriority w:val="9"/>
    <w:rsid w:val="008012A4"/>
    <w:rPr>
      <w:rFonts w:asciiTheme="majorHAnsi" w:eastAsiaTheme="majorEastAsia" w:hAnsiTheme="majorHAnsi" w:cs="Mangal"/>
      <w:b/>
      <w:bCs/>
      <w:i/>
      <w:iCs/>
      <w:color w:val="4F81BD" w:themeColor="accent1"/>
      <w:kern w:val="3"/>
      <w:sz w:val="24"/>
      <w:szCs w:val="21"/>
      <w:lang w:eastAsia="zh-CN" w:bidi="hi-IN"/>
    </w:rPr>
  </w:style>
  <w:style w:type="character" w:styleId="CommentReference">
    <w:name w:val="annotation reference"/>
    <w:basedOn w:val="DefaultParagraphFont"/>
    <w:uiPriority w:val="99"/>
    <w:semiHidden/>
    <w:unhideWhenUsed/>
    <w:rsid w:val="00872F02"/>
    <w:rPr>
      <w:sz w:val="16"/>
      <w:szCs w:val="16"/>
    </w:rPr>
  </w:style>
  <w:style w:type="paragraph" w:styleId="CommentText">
    <w:name w:val="annotation text"/>
    <w:basedOn w:val="Normal"/>
    <w:link w:val="CommentTextChar"/>
    <w:uiPriority w:val="99"/>
    <w:semiHidden/>
    <w:unhideWhenUsed/>
    <w:rsid w:val="00872F02"/>
    <w:rPr>
      <w:sz w:val="20"/>
      <w:szCs w:val="18"/>
    </w:rPr>
  </w:style>
  <w:style w:type="character" w:customStyle="1" w:styleId="CommentTextChar">
    <w:name w:val="Comment Text Char"/>
    <w:basedOn w:val="DefaultParagraphFont"/>
    <w:link w:val="CommentText"/>
    <w:uiPriority w:val="99"/>
    <w:semiHidden/>
    <w:rsid w:val="00872F02"/>
    <w:rPr>
      <w:rFonts w:ascii="Times New Roman" w:eastAsia="SimSun" w:hAnsi="Times New Roman" w:cs="Mangal"/>
      <w:kern w:val="3"/>
      <w:sz w:val="20"/>
      <w:szCs w:val="18"/>
      <w:lang w:eastAsia="zh-CN" w:bidi="hi-IN"/>
    </w:rPr>
  </w:style>
  <w:style w:type="paragraph" w:styleId="CommentSubject">
    <w:name w:val="annotation subject"/>
    <w:basedOn w:val="CommentText"/>
    <w:next w:val="CommentText"/>
    <w:link w:val="CommentSubjectChar"/>
    <w:uiPriority w:val="99"/>
    <w:semiHidden/>
    <w:unhideWhenUsed/>
    <w:rsid w:val="00872F02"/>
    <w:rPr>
      <w:b/>
      <w:bCs/>
    </w:rPr>
  </w:style>
  <w:style w:type="character" w:customStyle="1" w:styleId="CommentSubjectChar">
    <w:name w:val="Comment Subject Char"/>
    <w:basedOn w:val="CommentTextChar"/>
    <w:link w:val="CommentSubject"/>
    <w:uiPriority w:val="99"/>
    <w:semiHidden/>
    <w:rsid w:val="00872F02"/>
    <w:rPr>
      <w:rFonts w:ascii="Times New Roman" w:eastAsia="SimSun" w:hAnsi="Times New Roman" w:cs="Mangal"/>
      <w:b/>
      <w:bCs/>
      <w:kern w:val="3"/>
      <w:sz w:val="20"/>
      <w:szCs w:val="18"/>
      <w:lang w:eastAsia="zh-CN" w:bidi="hi-IN"/>
    </w:rPr>
  </w:style>
  <w:style w:type="table" w:styleId="TableGrid">
    <w:name w:val="Table Grid"/>
    <w:basedOn w:val="TableNormal"/>
    <w:uiPriority w:val="59"/>
    <w:rsid w:val="00C153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E61F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Standard"/>
    <w:next w:val="Textbody"/>
    <w:link w:val="Heading1Char"/>
    <w:rsid w:val="006E61FB"/>
    <w:pPr>
      <w:keepNext/>
      <w:keepLines/>
      <w:spacing w:before="480"/>
      <w:outlineLvl w:val="0"/>
    </w:pPr>
    <w:rPr>
      <w:rFonts w:ascii="Cambria" w:hAnsi="Cambria"/>
      <w:b/>
      <w:bCs/>
      <w:color w:val="365F91"/>
      <w:sz w:val="28"/>
      <w:szCs w:val="28"/>
    </w:rPr>
  </w:style>
  <w:style w:type="paragraph" w:styleId="Heading2">
    <w:name w:val="heading 2"/>
    <w:basedOn w:val="Standard"/>
    <w:next w:val="Textbody"/>
    <w:link w:val="Heading2Char"/>
    <w:rsid w:val="006E61FB"/>
    <w:pPr>
      <w:keepNext/>
      <w:keepLines/>
      <w:spacing w:before="200"/>
      <w:outlineLvl w:val="1"/>
    </w:pPr>
    <w:rPr>
      <w:rFonts w:ascii="Cambria" w:hAnsi="Cambria"/>
      <w:b/>
      <w:bCs/>
      <w:color w:val="4F81BD"/>
      <w:sz w:val="26"/>
      <w:szCs w:val="26"/>
    </w:rPr>
  </w:style>
  <w:style w:type="paragraph" w:styleId="Heading3">
    <w:name w:val="heading 3"/>
    <w:basedOn w:val="Standard"/>
    <w:next w:val="Textbody"/>
    <w:link w:val="Heading3Char"/>
    <w:rsid w:val="006E61FB"/>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unhideWhenUsed/>
    <w:qFormat/>
    <w:rsid w:val="008012A4"/>
    <w:pPr>
      <w:keepNext/>
      <w:keepLines/>
      <w:spacing w:before="200"/>
      <w:outlineLvl w:val="3"/>
    </w:pPr>
    <w:rPr>
      <w:rFonts w:asciiTheme="majorHAnsi" w:eastAsiaTheme="majorEastAsia" w:hAnsiTheme="majorHAnsi"/>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61FB"/>
    <w:rPr>
      <w:rFonts w:ascii="Cambria" w:eastAsia="SimSun" w:hAnsi="Cambria" w:cs="Mangal"/>
      <w:b/>
      <w:bCs/>
      <w:color w:val="365F91"/>
      <w:kern w:val="3"/>
      <w:sz w:val="28"/>
      <w:szCs w:val="28"/>
      <w:lang w:eastAsia="zh-CN" w:bidi="hi-IN"/>
    </w:rPr>
  </w:style>
  <w:style w:type="character" w:customStyle="1" w:styleId="Heading2Char">
    <w:name w:val="Heading 2 Char"/>
    <w:basedOn w:val="DefaultParagraphFont"/>
    <w:link w:val="Heading2"/>
    <w:rsid w:val="006E61FB"/>
    <w:rPr>
      <w:rFonts w:ascii="Cambria" w:eastAsia="SimSun" w:hAnsi="Cambria" w:cs="Mangal"/>
      <w:b/>
      <w:bCs/>
      <w:color w:val="4F81BD"/>
      <w:kern w:val="3"/>
      <w:sz w:val="26"/>
      <w:szCs w:val="26"/>
      <w:lang w:eastAsia="zh-CN" w:bidi="hi-IN"/>
    </w:rPr>
  </w:style>
  <w:style w:type="character" w:customStyle="1" w:styleId="Heading3Char">
    <w:name w:val="Heading 3 Char"/>
    <w:basedOn w:val="DefaultParagraphFont"/>
    <w:link w:val="Heading3"/>
    <w:rsid w:val="006E61FB"/>
    <w:rPr>
      <w:rFonts w:ascii="Cambria" w:eastAsia="SimSun" w:hAnsi="Cambria" w:cs="Mangal"/>
      <w:b/>
      <w:bCs/>
      <w:color w:val="4F81BD"/>
      <w:kern w:val="3"/>
      <w:sz w:val="24"/>
      <w:szCs w:val="24"/>
      <w:lang w:eastAsia="zh-CN" w:bidi="hi-IN"/>
    </w:rPr>
  </w:style>
  <w:style w:type="paragraph" w:customStyle="1" w:styleId="Standard">
    <w:name w:val="Standard"/>
    <w:rsid w:val="006E61FB"/>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
    <w:name w:val="Text body"/>
    <w:basedOn w:val="Standard"/>
    <w:rsid w:val="006E61FB"/>
    <w:pPr>
      <w:spacing w:after="120"/>
    </w:pPr>
  </w:style>
  <w:style w:type="paragraph" w:styleId="ListParagraph">
    <w:name w:val="List Paragraph"/>
    <w:basedOn w:val="Standard"/>
    <w:rsid w:val="006E61FB"/>
    <w:pPr>
      <w:ind w:left="720"/>
    </w:pPr>
  </w:style>
  <w:style w:type="paragraph" w:styleId="BalloonText">
    <w:name w:val="Balloon Text"/>
    <w:basedOn w:val="Normal"/>
    <w:link w:val="BalloonTextChar"/>
    <w:uiPriority w:val="99"/>
    <w:semiHidden/>
    <w:unhideWhenUsed/>
    <w:rsid w:val="008012A4"/>
    <w:rPr>
      <w:rFonts w:ascii="Tahoma" w:hAnsi="Tahoma"/>
      <w:sz w:val="16"/>
      <w:szCs w:val="14"/>
    </w:rPr>
  </w:style>
  <w:style w:type="character" w:customStyle="1" w:styleId="BalloonTextChar">
    <w:name w:val="Balloon Text Char"/>
    <w:basedOn w:val="DefaultParagraphFont"/>
    <w:link w:val="BalloonText"/>
    <w:uiPriority w:val="99"/>
    <w:semiHidden/>
    <w:rsid w:val="008012A4"/>
    <w:rPr>
      <w:rFonts w:ascii="Tahoma" w:eastAsia="SimSun" w:hAnsi="Tahoma" w:cs="Mangal"/>
      <w:kern w:val="3"/>
      <w:sz w:val="16"/>
      <w:szCs w:val="14"/>
      <w:lang w:eastAsia="zh-CN" w:bidi="hi-IN"/>
    </w:rPr>
  </w:style>
  <w:style w:type="character" w:customStyle="1" w:styleId="Heading4Char">
    <w:name w:val="Heading 4 Char"/>
    <w:basedOn w:val="DefaultParagraphFont"/>
    <w:link w:val="Heading4"/>
    <w:uiPriority w:val="9"/>
    <w:rsid w:val="008012A4"/>
    <w:rPr>
      <w:rFonts w:asciiTheme="majorHAnsi" w:eastAsiaTheme="majorEastAsia" w:hAnsiTheme="majorHAnsi" w:cs="Mangal"/>
      <w:b/>
      <w:bCs/>
      <w:i/>
      <w:iCs/>
      <w:color w:val="4F81BD" w:themeColor="accent1"/>
      <w:kern w:val="3"/>
      <w:sz w:val="24"/>
      <w:szCs w:val="21"/>
      <w:lang w:eastAsia="zh-CN" w:bidi="hi-IN"/>
    </w:rPr>
  </w:style>
  <w:style w:type="character" w:styleId="CommentReference">
    <w:name w:val="annotation reference"/>
    <w:basedOn w:val="DefaultParagraphFont"/>
    <w:uiPriority w:val="99"/>
    <w:semiHidden/>
    <w:unhideWhenUsed/>
    <w:rsid w:val="00872F02"/>
    <w:rPr>
      <w:sz w:val="16"/>
      <w:szCs w:val="16"/>
    </w:rPr>
  </w:style>
  <w:style w:type="paragraph" w:styleId="CommentText">
    <w:name w:val="annotation text"/>
    <w:basedOn w:val="Normal"/>
    <w:link w:val="CommentTextChar"/>
    <w:uiPriority w:val="99"/>
    <w:semiHidden/>
    <w:unhideWhenUsed/>
    <w:rsid w:val="00872F02"/>
    <w:rPr>
      <w:sz w:val="20"/>
      <w:szCs w:val="18"/>
    </w:rPr>
  </w:style>
  <w:style w:type="character" w:customStyle="1" w:styleId="CommentTextChar">
    <w:name w:val="Comment Text Char"/>
    <w:basedOn w:val="DefaultParagraphFont"/>
    <w:link w:val="CommentText"/>
    <w:uiPriority w:val="99"/>
    <w:semiHidden/>
    <w:rsid w:val="00872F02"/>
    <w:rPr>
      <w:rFonts w:ascii="Times New Roman" w:eastAsia="SimSun" w:hAnsi="Times New Roman" w:cs="Mangal"/>
      <w:kern w:val="3"/>
      <w:sz w:val="20"/>
      <w:szCs w:val="18"/>
      <w:lang w:eastAsia="zh-CN" w:bidi="hi-IN"/>
    </w:rPr>
  </w:style>
  <w:style w:type="paragraph" w:styleId="CommentSubject">
    <w:name w:val="annotation subject"/>
    <w:basedOn w:val="CommentText"/>
    <w:next w:val="CommentText"/>
    <w:link w:val="CommentSubjectChar"/>
    <w:uiPriority w:val="99"/>
    <w:semiHidden/>
    <w:unhideWhenUsed/>
    <w:rsid w:val="00872F02"/>
    <w:rPr>
      <w:b/>
      <w:bCs/>
    </w:rPr>
  </w:style>
  <w:style w:type="character" w:customStyle="1" w:styleId="CommentSubjectChar">
    <w:name w:val="Comment Subject Char"/>
    <w:basedOn w:val="CommentTextChar"/>
    <w:link w:val="CommentSubject"/>
    <w:uiPriority w:val="99"/>
    <w:semiHidden/>
    <w:rsid w:val="00872F02"/>
    <w:rPr>
      <w:rFonts w:ascii="Times New Roman" w:eastAsia="SimSun" w:hAnsi="Times New Roman" w:cs="Mangal"/>
      <w:b/>
      <w:bCs/>
      <w:kern w:val="3"/>
      <w:sz w:val="20"/>
      <w:szCs w:val="18"/>
      <w:lang w:eastAsia="zh-CN" w:bidi="hi-IN"/>
    </w:rPr>
  </w:style>
  <w:style w:type="table" w:styleId="TableGrid">
    <w:name w:val="Table Grid"/>
    <w:basedOn w:val="TableNormal"/>
    <w:uiPriority w:val="59"/>
    <w:rsid w:val="00C153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A8F00-DF7B-41EB-AF8F-0E6533CCC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8</Pages>
  <Words>1914</Words>
  <Characters>12369</Characters>
  <Application>Microsoft Office Word</Application>
  <DocSecurity>0</DocSecurity>
  <Lines>287</Lines>
  <Paragraphs>285</Paragraphs>
  <ScaleCrop>false</ScaleCrop>
  <HeadingPairs>
    <vt:vector size="2" baseType="variant">
      <vt:variant>
        <vt:lpstr>Title</vt:lpstr>
      </vt:variant>
      <vt:variant>
        <vt:i4>1</vt:i4>
      </vt:variant>
    </vt:vector>
  </HeadingPairs>
  <TitlesOfParts>
    <vt:vector size="1" baseType="lpstr">
      <vt:lpstr/>
    </vt:vector>
  </TitlesOfParts>
  <Company>Landcare Research</Company>
  <LinksUpToDate>false</LinksUpToDate>
  <CharactersWithSpaces>13998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DesktopTest</dc:creator>
  <cp:keywords/>
  <dc:description/>
  <cp:lastModifiedBy>DesktopTest</cp:lastModifiedBy>
  <cp:revision>16</cp:revision>
  <cp:lastPrinted>2014-01-26T20:50:00Z</cp:lastPrinted>
  <dcterms:created xsi:type="dcterms:W3CDTF">2014-01-23T21:45:00Z</dcterms:created>
  <dcterms:modified xsi:type="dcterms:W3CDTF">2014-01-27T09:52:00Z</dcterms:modified>
</cp:coreProperties>
</file>